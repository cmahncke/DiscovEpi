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6751" w14:textId="77777777" w:rsidR="00587A1D" w:rsidRDefault="00587A1D" w:rsidP="008452A9">
      <w:pPr>
        <w:pStyle w:val="berschrift1"/>
        <w:rPr>
          <w:rFonts w:ascii="Times New Roman" w:hAnsi="Times New Roman" w:cs="Times New Roman"/>
          <w:b/>
          <w:color w:val="auto"/>
          <w:sz w:val="44"/>
        </w:rPr>
      </w:pPr>
    </w:p>
    <w:p w14:paraId="0B3424E1" w14:textId="43690407" w:rsidR="00DE0751" w:rsidRPr="00AA721A" w:rsidRDefault="00DE0751" w:rsidP="008452A9">
      <w:pPr>
        <w:pStyle w:val="berschrift1"/>
        <w:rPr>
          <w:rFonts w:ascii="Times New Roman" w:hAnsi="Times New Roman" w:cs="Times New Roman"/>
          <w:b/>
          <w:color w:val="auto"/>
          <w:sz w:val="44"/>
        </w:rPr>
      </w:pPr>
      <w:r w:rsidRPr="00AA721A">
        <w:rPr>
          <w:rFonts w:ascii="Times New Roman" w:hAnsi="Times New Roman" w:cs="Times New Roman"/>
          <w:b/>
          <w:color w:val="auto"/>
          <w:sz w:val="44"/>
        </w:rPr>
        <w:t xml:space="preserve">DiscovEpi: </w:t>
      </w:r>
      <w:r w:rsidR="00EF29C3" w:rsidRPr="00AA721A">
        <w:rPr>
          <w:rFonts w:ascii="Times New Roman" w:hAnsi="Times New Roman" w:cs="Times New Roman"/>
          <w:b/>
          <w:color w:val="auto"/>
          <w:sz w:val="44"/>
        </w:rPr>
        <w:t xml:space="preserve">Automatic whole proteome </w:t>
      </w:r>
      <w:r w:rsidR="001D34AC">
        <w:rPr>
          <w:rFonts w:ascii="Times New Roman" w:hAnsi="Times New Roman" w:cs="Times New Roman"/>
          <w:b/>
          <w:color w:val="auto"/>
          <w:sz w:val="44"/>
        </w:rPr>
        <w:t>MHC</w:t>
      </w:r>
      <w:r w:rsidR="00F50259">
        <w:rPr>
          <w:rFonts w:ascii="Times New Roman" w:hAnsi="Times New Roman" w:cs="Times New Roman"/>
          <w:b/>
          <w:color w:val="auto"/>
          <w:sz w:val="44"/>
        </w:rPr>
        <w:t>-</w:t>
      </w:r>
      <w:r w:rsidR="001D34AC">
        <w:rPr>
          <w:rFonts w:ascii="Times New Roman" w:hAnsi="Times New Roman" w:cs="Times New Roman"/>
          <w:b/>
          <w:color w:val="auto"/>
          <w:sz w:val="44"/>
        </w:rPr>
        <w:t>I-</w:t>
      </w:r>
      <w:r w:rsidR="00EF29C3" w:rsidRPr="00AA721A">
        <w:rPr>
          <w:rFonts w:ascii="Times New Roman" w:hAnsi="Times New Roman" w:cs="Times New Roman"/>
          <w:b/>
          <w:color w:val="auto"/>
          <w:sz w:val="44"/>
        </w:rPr>
        <w:t>epitope prediction and visualization</w:t>
      </w:r>
    </w:p>
    <w:p w14:paraId="22C0B036" w14:textId="77777777" w:rsidR="00D46980" w:rsidRDefault="00D46980" w:rsidP="00DE0751">
      <w:pPr>
        <w:pStyle w:val="berschrift2"/>
        <w:rPr>
          <w:rFonts w:ascii="Times New Roman" w:hAnsi="Times New Roman" w:cs="Times New Roman"/>
        </w:rPr>
      </w:pPr>
    </w:p>
    <w:p w14:paraId="1097F1B0" w14:textId="77777777" w:rsidR="00F50259" w:rsidRPr="00F50259" w:rsidRDefault="00F50259" w:rsidP="00F50259"/>
    <w:p w14:paraId="7E6B973A" w14:textId="77777777" w:rsidR="00F50259" w:rsidRPr="000117A6" w:rsidRDefault="00F50259" w:rsidP="00F50259">
      <w:pPr>
        <w:rPr>
          <w:rFonts w:ascii="Times New Roman" w:hAnsi="Times New Roman" w:cs="Times New Roman"/>
          <w:b/>
          <w:lang w:val="de-DE"/>
        </w:rPr>
      </w:pPr>
      <w:r w:rsidRPr="000117A6">
        <w:rPr>
          <w:rFonts w:ascii="Times New Roman" w:hAnsi="Times New Roman" w:cs="Times New Roman"/>
          <w:b/>
          <w:lang w:val="de-DE"/>
        </w:rPr>
        <w:t>Mahncke C</w:t>
      </w:r>
      <w:r w:rsidRPr="000117A6">
        <w:rPr>
          <w:rFonts w:ascii="Times New Roman" w:hAnsi="Times New Roman" w:cs="Times New Roman"/>
          <w:b/>
          <w:vertAlign w:val="superscript"/>
          <w:lang w:val="de-DE"/>
        </w:rPr>
        <w:t>1</w:t>
      </w:r>
      <w:r>
        <w:rPr>
          <w:rFonts w:ascii="Times New Roman" w:hAnsi="Times New Roman" w:cs="Times New Roman"/>
          <w:b/>
          <w:vertAlign w:val="superscript"/>
          <w:lang w:val="de-DE"/>
        </w:rPr>
        <w:t>,2</w:t>
      </w:r>
      <w:r w:rsidRPr="000117A6">
        <w:rPr>
          <w:rFonts w:ascii="Times New Roman" w:hAnsi="Times New Roman" w:cs="Times New Roman"/>
          <w:b/>
          <w:lang w:val="de-DE"/>
        </w:rPr>
        <w:t xml:space="preserve">, </w:t>
      </w:r>
      <w:proofErr w:type="spellStart"/>
      <w:r w:rsidRPr="000117A6">
        <w:rPr>
          <w:rFonts w:ascii="Times New Roman" w:hAnsi="Times New Roman" w:cs="Times New Roman"/>
          <w:b/>
          <w:lang w:val="de-DE"/>
        </w:rPr>
        <w:t>Schmiedeke</w:t>
      </w:r>
      <w:proofErr w:type="spellEnd"/>
      <w:r w:rsidRPr="000117A6">
        <w:rPr>
          <w:rFonts w:ascii="Times New Roman" w:hAnsi="Times New Roman" w:cs="Times New Roman"/>
          <w:b/>
          <w:lang w:val="de-DE"/>
        </w:rPr>
        <w:t xml:space="preserve"> F</w:t>
      </w:r>
      <w:r>
        <w:rPr>
          <w:rFonts w:ascii="Times New Roman" w:hAnsi="Times New Roman" w:cs="Times New Roman"/>
          <w:b/>
          <w:vertAlign w:val="superscript"/>
          <w:lang w:val="de-DE"/>
        </w:rPr>
        <w:t>3</w:t>
      </w:r>
      <w:r w:rsidRPr="000117A6">
        <w:rPr>
          <w:rFonts w:ascii="Times New Roman" w:hAnsi="Times New Roman" w:cs="Times New Roman"/>
          <w:b/>
          <w:lang w:val="de-DE"/>
        </w:rPr>
        <w:t>, Simm S</w:t>
      </w:r>
      <w:r>
        <w:rPr>
          <w:rFonts w:ascii="Times New Roman" w:hAnsi="Times New Roman" w:cs="Times New Roman"/>
          <w:b/>
          <w:vertAlign w:val="superscript"/>
          <w:lang w:val="de-DE"/>
        </w:rPr>
        <w:t>2</w:t>
      </w:r>
      <w:r w:rsidRPr="000117A6">
        <w:rPr>
          <w:rFonts w:ascii="Times New Roman" w:hAnsi="Times New Roman" w:cs="Times New Roman"/>
          <w:b/>
          <w:lang w:val="de-DE"/>
        </w:rPr>
        <w:t xml:space="preserve">, </w:t>
      </w:r>
      <w:proofErr w:type="spellStart"/>
      <w:r w:rsidRPr="000117A6">
        <w:rPr>
          <w:rFonts w:ascii="Times New Roman" w:hAnsi="Times New Roman" w:cs="Times New Roman"/>
          <w:b/>
          <w:lang w:val="de-DE"/>
        </w:rPr>
        <w:t>Kaderali</w:t>
      </w:r>
      <w:proofErr w:type="spellEnd"/>
      <w:r w:rsidRPr="000117A6">
        <w:rPr>
          <w:rFonts w:ascii="Times New Roman" w:hAnsi="Times New Roman" w:cs="Times New Roman"/>
          <w:b/>
          <w:lang w:val="de-DE"/>
        </w:rPr>
        <w:t xml:space="preserve"> L</w:t>
      </w:r>
      <w:r>
        <w:rPr>
          <w:rFonts w:ascii="Times New Roman" w:hAnsi="Times New Roman" w:cs="Times New Roman"/>
          <w:b/>
          <w:vertAlign w:val="superscript"/>
          <w:lang w:val="de-DE"/>
        </w:rPr>
        <w:t>2</w:t>
      </w:r>
      <w:r w:rsidRPr="000117A6">
        <w:rPr>
          <w:rFonts w:ascii="Times New Roman" w:hAnsi="Times New Roman" w:cs="Times New Roman"/>
          <w:b/>
          <w:lang w:val="de-DE"/>
        </w:rPr>
        <w:t>, Bröker B</w:t>
      </w:r>
      <w:r>
        <w:rPr>
          <w:rFonts w:ascii="Times New Roman" w:hAnsi="Times New Roman" w:cs="Times New Roman"/>
          <w:b/>
          <w:vertAlign w:val="superscript"/>
          <w:lang w:val="de-DE"/>
        </w:rPr>
        <w:t>3</w:t>
      </w:r>
      <w:r w:rsidRPr="000117A6">
        <w:rPr>
          <w:rFonts w:ascii="Times New Roman" w:hAnsi="Times New Roman" w:cs="Times New Roman"/>
          <w:b/>
          <w:lang w:val="de-DE"/>
        </w:rPr>
        <w:t>, Seifert U</w:t>
      </w:r>
      <w:r w:rsidRPr="000117A6">
        <w:rPr>
          <w:rFonts w:ascii="Times New Roman" w:hAnsi="Times New Roman" w:cs="Times New Roman"/>
          <w:b/>
          <w:vertAlign w:val="superscript"/>
          <w:lang w:val="de-DE"/>
        </w:rPr>
        <w:t>1</w:t>
      </w:r>
      <w:r>
        <w:rPr>
          <w:rFonts w:ascii="Times New Roman" w:hAnsi="Times New Roman" w:cs="Times New Roman"/>
          <w:b/>
          <w:lang w:val="de-DE"/>
        </w:rPr>
        <w:t xml:space="preserve">, </w:t>
      </w:r>
      <w:proofErr w:type="spellStart"/>
      <w:r w:rsidRPr="000117A6">
        <w:rPr>
          <w:rFonts w:ascii="Times New Roman" w:hAnsi="Times New Roman" w:cs="Times New Roman"/>
          <w:b/>
          <w:lang w:val="de-DE"/>
        </w:rPr>
        <w:t>Cammann</w:t>
      </w:r>
      <w:proofErr w:type="spellEnd"/>
      <w:r w:rsidRPr="000117A6">
        <w:rPr>
          <w:rFonts w:ascii="Times New Roman" w:hAnsi="Times New Roman" w:cs="Times New Roman"/>
          <w:b/>
          <w:lang w:val="de-DE"/>
        </w:rPr>
        <w:t xml:space="preserve"> C</w:t>
      </w:r>
      <w:r w:rsidRPr="000117A6">
        <w:rPr>
          <w:rFonts w:ascii="Times New Roman" w:hAnsi="Times New Roman" w:cs="Times New Roman"/>
          <w:b/>
          <w:vertAlign w:val="superscript"/>
          <w:lang w:val="de-DE"/>
        </w:rPr>
        <w:t>1</w:t>
      </w:r>
    </w:p>
    <w:p w14:paraId="00957FC4" w14:textId="77777777" w:rsidR="00F50259" w:rsidRPr="00061926" w:rsidRDefault="00F50259" w:rsidP="00F50259">
      <w:pPr>
        <w:pStyle w:val="Listenabsatz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lang w:val="en-US"/>
        </w:rPr>
      </w:pPr>
      <w:r w:rsidRPr="00061926">
        <w:rPr>
          <w:rFonts w:ascii="Times New Roman" w:hAnsi="Times New Roman" w:cs="Times New Roman"/>
          <w:sz w:val="20"/>
          <w:lang w:val="en-US"/>
        </w:rPr>
        <w:t>Friedrich Loeffler-Institute of Medical Microbiology</w:t>
      </w:r>
      <w:r>
        <w:rPr>
          <w:rFonts w:ascii="Times New Roman" w:hAnsi="Times New Roman" w:cs="Times New Roman"/>
          <w:sz w:val="20"/>
          <w:lang w:val="en-US"/>
        </w:rPr>
        <w:t>-Virology</w:t>
      </w:r>
      <w:r w:rsidRPr="00061926">
        <w:rPr>
          <w:rFonts w:ascii="Times New Roman" w:hAnsi="Times New Roman" w:cs="Times New Roman"/>
          <w:sz w:val="20"/>
          <w:lang w:val="en-US"/>
        </w:rPr>
        <w:t xml:space="preserve">, University Medicine Greifswald, 17475 </w:t>
      </w:r>
      <w:r>
        <w:rPr>
          <w:rFonts w:ascii="Times New Roman" w:hAnsi="Times New Roman" w:cs="Times New Roman"/>
          <w:sz w:val="20"/>
          <w:lang w:val="en-US"/>
        </w:rPr>
        <w:t xml:space="preserve">Greifswald, </w:t>
      </w:r>
      <w:r w:rsidRPr="00061926">
        <w:rPr>
          <w:rFonts w:ascii="Times New Roman" w:hAnsi="Times New Roman" w:cs="Times New Roman"/>
          <w:sz w:val="20"/>
          <w:lang w:val="en-US"/>
        </w:rPr>
        <w:t>Germany</w:t>
      </w:r>
    </w:p>
    <w:p w14:paraId="025320B4" w14:textId="77777777" w:rsidR="00F50259" w:rsidRPr="00061926" w:rsidRDefault="00F50259" w:rsidP="00F502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0"/>
          <w:vertAlign w:val="superscript"/>
          <w:lang w:val="en-US"/>
        </w:rPr>
      </w:pPr>
      <w:r w:rsidRPr="00061926">
        <w:rPr>
          <w:rFonts w:ascii="Times New Roman" w:hAnsi="Times New Roman" w:cs="Times New Roman"/>
          <w:sz w:val="20"/>
          <w:lang w:val="en-US"/>
        </w:rPr>
        <w:t>Institute of Bioinformatics, University Medicine Greifswald, 17475</w:t>
      </w:r>
      <w:r>
        <w:rPr>
          <w:rFonts w:ascii="Times New Roman" w:hAnsi="Times New Roman" w:cs="Times New Roman"/>
          <w:sz w:val="20"/>
          <w:lang w:val="en-US"/>
        </w:rPr>
        <w:t xml:space="preserve"> Greifswald,</w:t>
      </w:r>
      <w:r w:rsidRPr="00061926">
        <w:rPr>
          <w:rFonts w:ascii="Times New Roman" w:hAnsi="Times New Roman" w:cs="Times New Roman"/>
          <w:sz w:val="20"/>
          <w:lang w:val="en-US"/>
        </w:rPr>
        <w:t xml:space="preserve"> Germany</w:t>
      </w:r>
    </w:p>
    <w:p w14:paraId="4A1A4A18" w14:textId="77777777" w:rsidR="00F50259" w:rsidRPr="00061926" w:rsidRDefault="00F50259" w:rsidP="00F5025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0"/>
          <w:vertAlign w:val="superscript"/>
          <w:lang w:val="en-US"/>
        </w:rPr>
      </w:pPr>
      <w:r w:rsidRPr="00061926">
        <w:rPr>
          <w:rFonts w:ascii="Times New Roman" w:hAnsi="Times New Roman" w:cs="Times New Roman"/>
          <w:sz w:val="20"/>
          <w:lang w:val="en-US"/>
        </w:rPr>
        <w:t>Institute of Immunology, University Medicine Greifswald, 17475</w:t>
      </w:r>
      <w:r>
        <w:rPr>
          <w:rFonts w:ascii="Times New Roman" w:hAnsi="Times New Roman" w:cs="Times New Roman"/>
          <w:sz w:val="20"/>
          <w:lang w:val="en-US"/>
        </w:rPr>
        <w:t xml:space="preserve"> Greifswald,</w:t>
      </w:r>
      <w:r w:rsidRPr="00061926">
        <w:rPr>
          <w:rFonts w:ascii="Times New Roman" w:hAnsi="Times New Roman" w:cs="Times New Roman"/>
          <w:sz w:val="20"/>
          <w:lang w:val="en-US"/>
        </w:rPr>
        <w:t xml:space="preserve"> Germany</w:t>
      </w:r>
    </w:p>
    <w:p w14:paraId="0568CEE7" w14:textId="77777777" w:rsidR="0016405F" w:rsidRPr="00F50259" w:rsidRDefault="0016405F" w:rsidP="00812C22">
      <w:pPr>
        <w:pStyle w:val="StandardWeb"/>
        <w:spacing w:before="0" w:beforeAutospacing="0" w:after="0" w:afterAutospacing="0"/>
        <w:jc w:val="both"/>
        <w:rPr>
          <w:sz w:val="22"/>
          <w:szCs w:val="22"/>
          <w:lang w:val="en-US"/>
        </w:rPr>
      </w:pPr>
    </w:p>
    <w:p w14:paraId="0C485E63" w14:textId="77777777" w:rsidR="00AF55FF" w:rsidRDefault="00061926" w:rsidP="00AA721A">
      <w:pPr>
        <w:pStyle w:val="StandardWeb"/>
        <w:spacing w:before="0" w:beforeAutospacing="0" w:after="0" w:afterAutospacing="0" w:line="480" w:lineRule="auto"/>
        <w:jc w:val="both"/>
        <w:rPr>
          <w:b/>
          <w:lang w:val="en-US" w:eastAsia="de-DE"/>
        </w:rPr>
      </w:pPr>
      <w:r w:rsidRPr="000D158C">
        <w:rPr>
          <w:b/>
          <w:lang w:val="en-US" w:eastAsia="de-DE"/>
        </w:rPr>
        <w:t>Summary</w:t>
      </w:r>
    </w:p>
    <w:p w14:paraId="793AE884" w14:textId="1C351396" w:rsidR="002C0B06" w:rsidRDefault="003B1965" w:rsidP="00AA721A">
      <w:pPr>
        <w:pStyle w:val="StandardWeb"/>
        <w:spacing w:before="0" w:beforeAutospacing="0" w:after="0" w:afterAutospacing="0" w:line="480" w:lineRule="auto"/>
        <w:jc w:val="both"/>
        <w:rPr>
          <w:b/>
        </w:rPr>
      </w:pPr>
      <w:r w:rsidRPr="002C0B06">
        <w:rPr>
          <w:sz w:val="22"/>
        </w:rPr>
        <w:t xml:space="preserve">Antigen presentation is a central step in initiating and shaping the adaptive immune response. </w:t>
      </w:r>
      <w:r>
        <w:rPr>
          <w:sz w:val="22"/>
        </w:rPr>
        <w:t>Pathogen-derived</w:t>
      </w:r>
      <w:r w:rsidRPr="002C0B06">
        <w:rPr>
          <w:sz w:val="22"/>
        </w:rPr>
        <w:t xml:space="preserve"> peptides </w:t>
      </w:r>
      <w:r>
        <w:rPr>
          <w:sz w:val="22"/>
        </w:rPr>
        <w:t xml:space="preserve">are </w:t>
      </w:r>
      <w:r w:rsidRPr="002C0B06">
        <w:rPr>
          <w:sz w:val="22"/>
        </w:rPr>
        <w:t xml:space="preserve">presented </w:t>
      </w:r>
      <w:r>
        <w:rPr>
          <w:sz w:val="22"/>
        </w:rPr>
        <w:t>on the</w:t>
      </w:r>
      <w:r w:rsidRPr="002C0B06">
        <w:rPr>
          <w:sz w:val="22"/>
        </w:rPr>
        <w:t xml:space="preserve"> </w:t>
      </w:r>
      <w:r>
        <w:rPr>
          <w:sz w:val="22"/>
        </w:rPr>
        <w:t>cell surface of antigen-presenting cells bound to major histocompatibility complex (</w:t>
      </w:r>
      <w:r w:rsidRPr="002C0B06">
        <w:rPr>
          <w:sz w:val="22"/>
        </w:rPr>
        <w:t>MHC</w:t>
      </w:r>
      <w:r>
        <w:rPr>
          <w:sz w:val="22"/>
        </w:rPr>
        <w:t>)</w:t>
      </w:r>
      <w:r w:rsidRPr="002C0B06">
        <w:rPr>
          <w:sz w:val="22"/>
        </w:rPr>
        <w:t xml:space="preserve"> class I molecules</w:t>
      </w:r>
      <w:r>
        <w:rPr>
          <w:sz w:val="22"/>
        </w:rPr>
        <w:t>.</w:t>
      </w:r>
      <w:r w:rsidRPr="002C0B06">
        <w:rPr>
          <w:sz w:val="22"/>
        </w:rPr>
        <w:t xml:space="preserve"> CD8</w:t>
      </w:r>
      <w:r>
        <w:rPr>
          <w:sz w:val="22"/>
          <w:vertAlign w:val="superscript"/>
        </w:rPr>
        <w:t>+</w:t>
      </w:r>
      <w:r w:rsidRPr="002C0B06">
        <w:rPr>
          <w:sz w:val="22"/>
        </w:rPr>
        <w:t xml:space="preserve"> T cells </w:t>
      </w:r>
      <w:r>
        <w:rPr>
          <w:sz w:val="22"/>
        </w:rPr>
        <w:t xml:space="preserve">that recognize these complexes with their T cell receptor are activated and ideally </w:t>
      </w:r>
      <w:r w:rsidRPr="002C0B06">
        <w:rPr>
          <w:sz w:val="22"/>
        </w:rPr>
        <w:t>eliminate infected cells. Predicti</w:t>
      </w:r>
      <w:r>
        <w:rPr>
          <w:sz w:val="22"/>
        </w:rPr>
        <w:t>on of</w:t>
      </w:r>
      <w:r w:rsidRPr="002C0B06">
        <w:rPr>
          <w:sz w:val="22"/>
        </w:rPr>
        <w:t xml:space="preserve"> putative peptides binding to MHC class I is crucial </w:t>
      </w:r>
      <w:r>
        <w:rPr>
          <w:sz w:val="22"/>
        </w:rPr>
        <w:t>to complete</w:t>
      </w:r>
      <w:r w:rsidRPr="002C0B06">
        <w:rPr>
          <w:sz w:val="22"/>
        </w:rPr>
        <w:t xml:space="preserve"> the understanding of </w:t>
      </w:r>
      <w:r w:rsidR="001A6242">
        <w:rPr>
          <w:sz w:val="22"/>
        </w:rPr>
        <w:t xml:space="preserve">pathogen recognition in </w:t>
      </w:r>
      <w:r>
        <w:rPr>
          <w:sz w:val="22"/>
        </w:rPr>
        <w:t xml:space="preserve">specific </w:t>
      </w:r>
      <w:r w:rsidRPr="002C0B06">
        <w:rPr>
          <w:sz w:val="22"/>
        </w:rPr>
        <w:t>immune responses</w:t>
      </w:r>
      <w:r w:rsidR="001A6242">
        <w:rPr>
          <w:sz w:val="22"/>
        </w:rPr>
        <w:t xml:space="preserve"> </w:t>
      </w:r>
      <w:r w:rsidR="005A0B77">
        <w:rPr>
          <w:sz w:val="22"/>
        </w:rPr>
        <w:t>and thus to support drug and vaccine design</w:t>
      </w:r>
      <w:r>
        <w:rPr>
          <w:sz w:val="22"/>
        </w:rPr>
        <w:t xml:space="preserve">. </w:t>
      </w:r>
      <w:r w:rsidR="001D34AC">
        <w:rPr>
          <w:sz w:val="22"/>
        </w:rPr>
        <w:t>Current</w:t>
      </w:r>
      <w:r w:rsidRPr="002C0B06">
        <w:rPr>
          <w:sz w:val="22"/>
        </w:rPr>
        <w:t xml:space="preserve"> reliable </w:t>
      </w:r>
      <w:r w:rsidR="002863E8">
        <w:rPr>
          <w:sz w:val="22"/>
        </w:rPr>
        <w:t xml:space="preserve">epitope </w:t>
      </w:r>
      <w:r w:rsidRPr="002C0B06">
        <w:rPr>
          <w:sz w:val="22"/>
        </w:rPr>
        <w:t>prediction algorithms</w:t>
      </w:r>
      <w:r w:rsidR="002863E8">
        <w:rPr>
          <w:sz w:val="22"/>
        </w:rPr>
        <w:t xml:space="preserve"> </w:t>
      </w:r>
      <w:r w:rsidR="001D34AC">
        <w:rPr>
          <w:sz w:val="22"/>
        </w:rPr>
        <w:t>focus on the prediction of single epitopes in</w:t>
      </w:r>
      <w:r w:rsidRPr="002C0B06">
        <w:rPr>
          <w:sz w:val="22"/>
        </w:rPr>
        <w:t xml:space="preserve"> immunogenic proteins</w:t>
      </w:r>
      <w:r w:rsidR="00A960A4">
        <w:rPr>
          <w:sz w:val="22"/>
        </w:rPr>
        <w:t>, whereas</w:t>
      </w:r>
      <w:r w:rsidRPr="002C0B06">
        <w:rPr>
          <w:sz w:val="22"/>
        </w:rPr>
        <w:t xml:space="preserve"> </w:t>
      </w:r>
      <w:r w:rsidR="00A960A4">
        <w:rPr>
          <w:sz w:val="22"/>
        </w:rPr>
        <w:t>our developed</w:t>
      </w:r>
      <w:r w:rsidRPr="00D77F8F">
        <w:rPr>
          <w:sz w:val="22"/>
        </w:rPr>
        <w:t xml:space="preserve"> </w:t>
      </w:r>
      <w:r w:rsidR="00A960A4">
        <w:rPr>
          <w:sz w:val="22"/>
        </w:rPr>
        <w:t>tool</w:t>
      </w:r>
      <w:r w:rsidR="00A960A4" w:rsidRPr="007156C4">
        <w:rPr>
          <w:sz w:val="22"/>
        </w:rPr>
        <w:t xml:space="preserve"> </w:t>
      </w:r>
      <w:r w:rsidRPr="00D77F8F">
        <w:rPr>
          <w:sz w:val="22"/>
        </w:rPr>
        <w:t>DiscovEpi</w:t>
      </w:r>
      <w:r w:rsidRPr="002C0B06">
        <w:rPr>
          <w:sz w:val="22"/>
        </w:rPr>
        <w:t xml:space="preserve"> </w:t>
      </w:r>
      <w:r w:rsidR="00A960A4">
        <w:rPr>
          <w:sz w:val="22"/>
        </w:rPr>
        <w:t xml:space="preserve">establish an interface between full proteomes and epitope prediction. The tool </w:t>
      </w:r>
      <w:r w:rsidR="00A16767">
        <w:rPr>
          <w:sz w:val="22"/>
        </w:rPr>
        <w:t>allow</w:t>
      </w:r>
      <w:r w:rsidR="00A960A4">
        <w:rPr>
          <w:sz w:val="22"/>
        </w:rPr>
        <w:t>s</w:t>
      </w:r>
      <w:r w:rsidR="00A16767">
        <w:rPr>
          <w:sz w:val="22"/>
        </w:rPr>
        <w:t xml:space="preserve"> the </w:t>
      </w:r>
      <w:r w:rsidR="001D34AC">
        <w:rPr>
          <w:sz w:val="22"/>
        </w:rPr>
        <w:t xml:space="preserve">automated protein-centric </w:t>
      </w:r>
      <w:r w:rsidR="00A16767">
        <w:rPr>
          <w:sz w:val="22"/>
        </w:rPr>
        <w:t>identification</w:t>
      </w:r>
      <w:r>
        <w:rPr>
          <w:sz w:val="22"/>
        </w:rPr>
        <w:t xml:space="preserve"> of</w:t>
      </w:r>
      <w:r w:rsidRPr="002C0B06">
        <w:rPr>
          <w:sz w:val="22"/>
        </w:rPr>
        <w:t xml:space="preserve"> </w:t>
      </w:r>
      <w:r w:rsidR="001D34AC">
        <w:rPr>
          <w:sz w:val="22"/>
        </w:rPr>
        <w:t xml:space="preserve">all potential </w:t>
      </w:r>
      <w:r w:rsidRPr="002C0B06">
        <w:rPr>
          <w:sz w:val="22"/>
        </w:rPr>
        <w:t>MHC class I</w:t>
      </w:r>
      <w:r>
        <w:rPr>
          <w:sz w:val="22"/>
        </w:rPr>
        <w:t xml:space="preserve">-binding peptide </w:t>
      </w:r>
      <w:r w:rsidRPr="002C0B06">
        <w:rPr>
          <w:sz w:val="22"/>
        </w:rPr>
        <w:t>epitope</w:t>
      </w:r>
      <w:r>
        <w:rPr>
          <w:sz w:val="22"/>
        </w:rPr>
        <w:t>s</w:t>
      </w:r>
      <w:r w:rsidR="00EC6341">
        <w:rPr>
          <w:sz w:val="22"/>
        </w:rPr>
        <w:t xml:space="preserve"> </w:t>
      </w:r>
      <w:r w:rsidR="001D34AC">
        <w:rPr>
          <w:sz w:val="22"/>
        </w:rPr>
        <w:t xml:space="preserve">within </w:t>
      </w:r>
      <w:r>
        <w:rPr>
          <w:sz w:val="22"/>
        </w:rPr>
        <w:t xml:space="preserve">a </w:t>
      </w:r>
      <w:r w:rsidRPr="002C0B06">
        <w:rPr>
          <w:sz w:val="22"/>
        </w:rPr>
        <w:t>proteome</w:t>
      </w:r>
      <w:r w:rsidR="00F1287D">
        <w:rPr>
          <w:sz w:val="22"/>
        </w:rPr>
        <w:t xml:space="preserve"> </w:t>
      </w:r>
      <w:r w:rsidR="001D34AC">
        <w:rPr>
          <w:sz w:val="22"/>
        </w:rPr>
        <w:t xml:space="preserve">adding an overall </w:t>
      </w:r>
      <w:r w:rsidR="001D34AC">
        <w:rPr>
          <w:bCs/>
          <w:sz w:val="22"/>
          <w:szCs w:val="22"/>
        </w:rPr>
        <w:t>epitope density and average binding score</w:t>
      </w:r>
      <w:r w:rsidR="00132FE8">
        <w:rPr>
          <w:bCs/>
          <w:sz w:val="22"/>
          <w:szCs w:val="22"/>
        </w:rPr>
        <w:t xml:space="preserve">. </w:t>
      </w:r>
      <w:r w:rsidR="00132FE8" w:rsidRPr="002C4CDE">
        <w:rPr>
          <w:bCs/>
          <w:sz w:val="22"/>
          <w:szCs w:val="22"/>
        </w:rPr>
        <w:t>DiscovEpi provides a convenient interface between automated multiple sequence extraction by organism and cell compartment from a database</w:t>
      </w:r>
      <w:r w:rsidR="00132FE8">
        <w:rPr>
          <w:bCs/>
          <w:sz w:val="22"/>
          <w:szCs w:val="22"/>
        </w:rPr>
        <w:t xml:space="preserve"> like UniProt</w:t>
      </w:r>
      <w:r w:rsidR="00132FE8" w:rsidRPr="002C4CDE">
        <w:rPr>
          <w:bCs/>
          <w:sz w:val="22"/>
          <w:szCs w:val="22"/>
        </w:rPr>
        <w:t xml:space="preserve"> for subsequent epitope prediction</w:t>
      </w:r>
      <w:r w:rsidR="00132FE8">
        <w:rPr>
          <w:bCs/>
          <w:sz w:val="22"/>
          <w:szCs w:val="22"/>
        </w:rPr>
        <w:t xml:space="preserve"> via NetMHCpan</w:t>
      </w:r>
      <w:r w:rsidR="00132FE8" w:rsidRPr="002C4CDE">
        <w:rPr>
          <w:bCs/>
          <w:sz w:val="22"/>
          <w:szCs w:val="22"/>
        </w:rPr>
        <w:t xml:space="preserve">. </w:t>
      </w:r>
      <w:r w:rsidR="00132FE8">
        <w:rPr>
          <w:sz w:val="22"/>
        </w:rPr>
        <w:t>Furthermore, it allows the respective ranking of protein</w:t>
      </w:r>
      <w:r w:rsidR="00A960A4">
        <w:rPr>
          <w:sz w:val="22"/>
        </w:rPr>
        <w:t>s</w:t>
      </w:r>
      <w:r w:rsidR="00132FE8">
        <w:rPr>
          <w:sz w:val="22"/>
        </w:rPr>
        <w:t xml:space="preserve"> </w:t>
      </w:r>
      <w:r w:rsidRPr="002C0B06">
        <w:rPr>
          <w:sz w:val="22"/>
        </w:rPr>
        <w:t xml:space="preserve">by their </w:t>
      </w:r>
      <w:r>
        <w:rPr>
          <w:sz w:val="22"/>
        </w:rPr>
        <w:t>predicted</w:t>
      </w:r>
      <w:r w:rsidRPr="002C0B06">
        <w:rPr>
          <w:sz w:val="22"/>
        </w:rPr>
        <w:t xml:space="preserve"> immunogenicity </w:t>
      </w:r>
      <w:r w:rsidR="001D34AC">
        <w:rPr>
          <w:sz w:val="22"/>
        </w:rPr>
        <w:t xml:space="preserve">(based on </w:t>
      </w:r>
      <w:r w:rsidR="001D34AC">
        <w:rPr>
          <w:bCs/>
          <w:sz w:val="22"/>
          <w:szCs w:val="22"/>
        </w:rPr>
        <w:t>epitope density and average binding score</w:t>
      </w:r>
      <w:r w:rsidR="001D34AC">
        <w:rPr>
          <w:sz w:val="22"/>
        </w:rPr>
        <w:t>)</w:t>
      </w:r>
      <w:r w:rsidR="00A960A4">
        <w:rPr>
          <w:sz w:val="22"/>
        </w:rPr>
        <w:t>.</w:t>
      </w:r>
      <w:r w:rsidR="001D34AC">
        <w:rPr>
          <w:sz w:val="22"/>
        </w:rPr>
        <w:t xml:space="preserve"> </w:t>
      </w:r>
      <w:r w:rsidR="00A960A4">
        <w:rPr>
          <w:sz w:val="22"/>
        </w:rPr>
        <w:t>V</w:t>
      </w:r>
      <w:r>
        <w:rPr>
          <w:sz w:val="22"/>
        </w:rPr>
        <w:t>isualiz</w:t>
      </w:r>
      <w:r w:rsidR="00132FE8">
        <w:rPr>
          <w:sz w:val="22"/>
        </w:rPr>
        <w:t>ing</w:t>
      </w:r>
      <w:r>
        <w:rPr>
          <w:sz w:val="22"/>
        </w:rPr>
        <w:t xml:space="preserve"> the location of epitopes</w:t>
      </w:r>
      <w:r w:rsidR="00EC6341">
        <w:rPr>
          <w:sz w:val="22"/>
        </w:rPr>
        <w:t xml:space="preserve"> </w:t>
      </w:r>
      <w:r w:rsidR="00132FE8">
        <w:rPr>
          <w:sz w:val="22"/>
        </w:rPr>
        <w:t>on the sequence-level</w:t>
      </w:r>
      <w:r w:rsidR="00A960A4">
        <w:rPr>
          <w:sz w:val="22"/>
        </w:rPr>
        <w:t xml:space="preserve"> </w:t>
      </w:r>
      <w:r w:rsidR="002C4CDE">
        <w:rPr>
          <w:sz w:val="22"/>
        </w:rPr>
        <w:t>can</w:t>
      </w:r>
      <w:r w:rsidR="002C4CDE" w:rsidRPr="002C0B06">
        <w:rPr>
          <w:sz w:val="22"/>
        </w:rPr>
        <w:t xml:space="preserve"> foster the </w:t>
      </w:r>
      <w:r w:rsidR="002C4CDE">
        <w:rPr>
          <w:sz w:val="22"/>
        </w:rPr>
        <w:t xml:space="preserve">study of </w:t>
      </w:r>
      <w:r w:rsidR="002C4CDE" w:rsidRPr="002C0B06">
        <w:rPr>
          <w:sz w:val="22"/>
        </w:rPr>
        <w:t>adaptive immune response</w:t>
      </w:r>
      <w:r w:rsidR="002C4CDE">
        <w:rPr>
          <w:sz w:val="22"/>
        </w:rPr>
        <w:t>s</w:t>
      </w:r>
      <w:r w:rsidR="002C4CDE" w:rsidRPr="002C0B06">
        <w:rPr>
          <w:sz w:val="22"/>
        </w:rPr>
        <w:t xml:space="preserve"> and support the development of new strategies in vaccine design.</w:t>
      </w:r>
    </w:p>
    <w:p w14:paraId="1C29B69F" w14:textId="77777777" w:rsidR="002C0B06" w:rsidRPr="00AF55FF" w:rsidRDefault="008A75D0" w:rsidP="002C0B06">
      <w:pPr>
        <w:pStyle w:val="StandardWeb"/>
        <w:spacing w:before="0" w:beforeAutospacing="0" w:after="0" w:afterAutospacing="0" w:line="480" w:lineRule="auto"/>
        <w:jc w:val="both"/>
        <w:rPr>
          <w:b/>
          <w:sz w:val="22"/>
          <w:szCs w:val="22"/>
        </w:rPr>
      </w:pPr>
      <w:r w:rsidRPr="00AF55FF">
        <w:rPr>
          <w:b/>
          <w:sz w:val="22"/>
          <w:szCs w:val="22"/>
        </w:rPr>
        <w:t>Availability and implementation</w:t>
      </w:r>
    </w:p>
    <w:p w14:paraId="5FFF2534" w14:textId="074FB460" w:rsidR="00BA2F83" w:rsidRPr="00AF55FF" w:rsidRDefault="002C0B06" w:rsidP="002C0B06">
      <w:pPr>
        <w:pStyle w:val="StandardWeb"/>
        <w:spacing w:before="0" w:beforeAutospacing="0" w:after="0" w:afterAutospacing="0" w:line="480" w:lineRule="auto"/>
        <w:jc w:val="both"/>
        <w:rPr>
          <w:b/>
          <w:sz w:val="22"/>
          <w:szCs w:val="22"/>
        </w:rPr>
      </w:pPr>
      <w:r w:rsidRPr="00972992">
        <w:rPr>
          <w:sz w:val="22"/>
          <w:szCs w:val="22"/>
        </w:rPr>
        <w:t>https://github.com/cmahncke/DiscovEpi</w:t>
      </w:r>
    </w:p>
    <w:p w14:paraId="07BEAD06" w14:textId="77777777" w:rsidR="000117A6" w:rsidRDefault="000117A6" w:rsidP="00DE0751">
      <w:pPr>
        <w:pStyle w:val="berschrift2"/>
        <w:rPr>
          <w:rFonts w:ascii="Times New Roman" w:hAnsi="Times New Roman" w:cs="Times New Roman"/>
          <w:b/>
          <w:color w:val="auto"/>
          <w:sz w:val="24"/>
        </w:rPr>
      </w:pPr>
    </w:p>
    <w:p w14:paraId="61CB223C" w14:textId="6D3C97E3" w:rsidR="000117A6" w:rsidRPr="00AF55FF" w:rsidRDefault="00583047" w:rsidP="00DE0751">
      <w:pPr>
        <w:pStyle w:val="berschrift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F55FF">
        <w:rPr>
          <w:rFonts w:ascii="Times New Roman" w:hAnsi="Times New Roman" w:cs="Times New Roman"/>
          <w:b/>
          <w:color w:val="auto"/>
          <w:sz w:val="22"/>
          <w:szCs w:val="22"/>
        </w:rPr>
        <w:t>Contact</w:t>
      </w:r>
    </w:p>
    <w:p w14:paraId="46DED274" w14:textId="1E9D863A" w:rsidR="00583047" w:rsidRPr="00AF55FF" w:rsidRDefault="00583047" w:rsidP="00583047">
      <w:pPr>
        <w:rPr>
          <w:rFonts w:ascii="Times New Roman" w:hAnsi="Times New Roman" w:cs="Times New Roman"/>
        </w:rPr>
      </w:pPr>
      <w:r w:rsidRPr="00AF55FF">
        <w:rPr>
          <w:rFonts w:ascii="Times New Roman" w:hAnsi="Times New Roman" w:cs="Times New Roman"/>
        </w:rPr>
        <w:t>Clemens Cammann; clemens.cammann@med.uni-greifswald.de</w:t>
      </w:r>
    </w:p>
    <w:p w14:paraId="58252439" w14:textId="47EB0167" w:rsidR="00DE0751" w:rsidRPr="00AF55FF" w:rsidRDefault="00DE0751" w:rsidP="000117A6">
      <w:pPr>
        <w:rPr>
          <w:rFonts w:ascii="Times New Roman" w:hAnsi="Times New Roman" w:cs="Times New Roman"/>
          <w:b/>
          <w:sz w:val="24"/>
        </w:rPr>
      </w:pPr>
      <w:r w:rsidRPr="00AF55FF">
        <w:rPr>
          <w:rFonts w:ascii="Times New Roman" w:hAnsi="Times New Roman" w:cs="Times New Roman"/>
          <w:b/>
          <w:sz w:val="24"/>
        </w:rPr>
        <w:t>Introduction</w:t>
      </w:r>
    </w:p>
    <w:p w14:paraId="29C5DD78" w14:textId="6415D8A5" w:rsidR="002375BD" w:rsidRPr="002C0B06" w:rsidRDefault="003B1965" w:rsidP="002375BD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D4474">
        <w:rPr>
          <w:rFonts w:ascii="Times New Roman" w:hAnsi="Times New Roman" w:cs="Times New Roman"/>
        </w:rPr>
        <w:t>The adaptive immune response is a complex and tightly regulated defence mechanism that protects the human host from a wide range of pathogens.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C4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triggered by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interaction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 naïve T cells with antigen-presenting cells. In the case of</w:t>
      </w:r>
      <w:r w:rsidR="002C4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CD8</w:t>
      </w:r>
      <w:r w:rsidRPr="00543E65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+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cells, this requires the specific recognition of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MHC </w:t>
      </w:r>
      <w:r w:rsidRPr="002C0B06">
        <w:rPr>
          <w:rFonts w:ascii="Times New Roman" w:hAnsi="Times New Roman" w:cs="Times New Roman"/>
        </w:rPr>
        <w:t>class I</w:t>
      </w:r>
      <w:r>
        <w:rPr>
          <w:rFonts w:ascii="Times New Roman" w:hAnsi="Times New Roman" w:cs="Times New Roman"/>
        </w:rPr>
        <w:t>-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peptide</w:t>
      </w:r>
      <w:r w:rsidR="009914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complexes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surface of antigen presenting cells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clonotypic T cell receptors</w:t>
      </w:r>
      <w:r w:rsidR="005A4D5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6f6c8749-8ad9-4c77-b5a1-8d367427c03c"/>
          <w:id w:val="259422208"/>
          <w:placeholder>
            <w:docPart w:val="DefaultPlaceholder_-1854013440"/>
          </w:placeholder>
        </w:sdtPr>
        <w:sdtContent>
          <w:r w:rsidR="005A4D57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kNWI3YjY0LWZhOWMtNDI5MS1iNjIxLTE1MzMyMGFhNzE4NyIsIlJhbmdlTGVuZ3RoIjoyMiwiUmVmZXJlbmNlSWQiOiI1MTI4ZWZlNS1hM2EzLTRhNmItYTAxOC03YjU1MzE4ZGFk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4L25yaTMwODQiLCJVcmlTdHJpbmciOiJodHRwczovL2RvaS5vcmcvMTAuMTAzOC9ucmkzMDg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AtMTItMDlUMTI6MTk6MTAiLCJNb2RpZmllZEJ5IjoiX0NlZHJpYyBNYWhuY2tlIiwiSWQiOiJjZjBlOTE5Zi1jNjVmLTRkZmItODgxNS0xOWE0OWM3ZDY0YjUiLCJNb2RpZmllZE9uIjoiMjAyMC0xMi0wOVQxMjoxOToxM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yMDc2NTU2IiwiVXJpU3RyaW5nIjoiaHR0cDovL3d3dy5uY2JpLm5sbS5uaWguZ292L3B1Ym1lZC8yMjA3NjU1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}</w:instrText>
          </w:r>
          <w:r w:rsidR="005A4D57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(Neefjes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2011)</w:t>
          </w:r>
          <w:r w:rsidR="005A4D57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With the help of cytokines and co-receptors, this leads to activation, differentiation, and clonal expansion of antigen specific cytotoxic CD8</w:t>
      </w:r>
      <w:r w:rsidRPr="00543E65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 cells (CTLs), which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subsequently migrate to the site of infection. When they re-encounter the same antigenic MHC class I-peptide complexes on the surface of infected cells, the CTLs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induce apoptosis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target cell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secretion of perforins, granzyme B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and/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or interaction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Fas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its ligand</w:t>
      </w:r>
      <w:r w:rsidR="006365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bad8ba2f-a81a-4971-aba4-282128af1a76"/>
          <w:id w:val="-835761021"/>
          <w:placeholder>
            <w:docPart w:val="DefaultPlaceholder_-1854013440"/>
          </w:placeholder>
        </w:sdtPr>
        <w:sdtContent>
          <w:r w:rsidR="0063655B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2NGY1MDk3LTE3MmQtNDZhYi04YzVlLWU4MGZkNDMwYjIyOSIsIlJhbmdlTGVuZ3RoIjoyMywiUmVmZXJlbmNlSWQiOiIyZDVlMDE2MS1mNTM4LTRiZjItOTMxOC00MWI0NDk3YWVmMz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Tg2MTYwNiIsIlVyaVN0cmluZyI6Imh0dHA6Ly93d3cubmNiaS5ubG0ubmloLmdvdi9wdWJtZWQvMTE4NjE2MD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OC0xNFQxMToxMzoxMyIsIk1vZGlmaWVkQnkiOiJfQ2VkcmljIE1haG5ja2UiLCJJZCI6IjU1OGEzNmFkLTYxOTUtNDRkZS05OGFhLWFmNmMyNDE0OTM0NiIsIk1vZGlmaWVkT24iOiIyMDIzLTA4LTE0VDExOjEzOjEz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0Ni9hbm51cmV2LmltbXVub2wuMjAuMTAwMjAxLjEzMTczMCIsIlVyaVN0cmluZyI6Imh0dHBzOi8vZG9pLm9yZy8xMC4xMTQ2L2FubnVyZXYuaW1tdW5vbC4yMC4xMDAyMDEuMTMxNz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}</w:instrText>
          </w:r>
          <w:r w:rsidR="0063655B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(Russell and Ley, 2002)</w:t>
          </w:r>
          <w:r w:rsidR="0063655B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Most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MHC class I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-binding T cell peptide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epitopes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(MHC-I epitopes with the length of 8-12 amino acids)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generated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through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degradation of intracellular proteins by the ubiquitin-proteasome system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(UPS</w:t>
      </w:r>
      <w:r w:rsidR="004C1F1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in the cytosol</w:t>
      </w:r>
      <w:r w:rsidR="005D4EB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51cff926-bdff-45ab-b87d-ace7b4bf5bf5"/>
          <w:id w:val="1605698931"/>
          <w:placeholder>
            <w:docPart w:val="DefaultPlaceholder_-1854013440"/>
          </w:placeholder>
        </w:sdtPr>
        <w:sdtContent>
          <w:r w:rsidR="005D4EB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wN2RlNGM2LWZhZGMtNGE2YS05MTQ5LWYyZGVkNmMzNGYyZCIsIlJhbmdlTGVuZ3RoIjoxNiwiUmVmZXJlbmNlSWQiOiI3ZjQyM2FhYy1jZDQzLTQzNWYtYjNlYi1jNzI3NmNhYTZiMz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zNDQ2ODc2IiwiVXJpU3RyaW5nIjoiaHR0cDovL3d3dy5uY2JpLm5sbS5uaWguZ292L3B1Ym1lZC8zMzQ0Njg3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E0VDExOjM3OjUxIiwiTW9kaWZpZWRCeSI6Il9DZWRyaWMgTWFobmNrZSIsIklkIjoiN2YzMDFlOGItYjFkYi00OWM5LWI1NjEtMWUzZWQzMjljMmM1IiwiTW9kaWZpZWRPbiI6IjIwMjMtMDgtMTRUMTE6Mzc6NTE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3ODYyMzkxIiwiVXJpU3RyaW5nIjoiaHR0cHM6Ly93d3cubmNiaS5ubG0ubmloLmdvdi9wbWMvYXJ0aWNsZXMvUE1DNzg2MjM5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E0VDExOjM3OjUxIiwiTW9kaWZpZWRCeSI6Il9DZWRyaWMgTWFobmNrZSIsIklkIjoiNGZjYWNhNjktZjFlMC00ODhmLTg3MjctNDIxODg1MTVhYWNmIiwiTW9kaWZpZWRPbiI6IjIwMjMtMDgtMTRUMTE6Mzc6NTE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M4L3M0MTQxOC0wMjAtMDA3MDMtdyIsIlVyaVN0cmluZyI6Imh0dHBzOi8vZG9pLm9yZy8xMC4xMDM4L3M0MTQxOC0wMjAtMDA3MDMtd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}</w:instrText>
          </w:r>
          <w:r w:rsidR="005D4EB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(Damgaard, 2021)</w:t>
          </w:r>
          <w:r w:rsidR="005D4EB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0B0E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their transport in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the endoplasmic reticulum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(ER) </w:t>
      </w:r>
      <w:r w:rsidR="00B11E4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peptides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loaded on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MHC class I molecules</w:t>
      </w:r>
      <w:r w:rsidR="004E46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reach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cell surface via the Golgi apparatus </w:t>
      </w:r>
      <w:sdt>
        <w:sdtPr>
          <w:rPr>
            <w:rFonts w:ascii="Times New Roman" w:eastAsia="Times New Roman" w:hAnsi="Times New Roman" w:cs="Times New Roman"/>
            <w:color w:val="000000"/>
            <w:kern w:val="0"/>
            <w:lang w:eastAsia="en-GB"/>
            <w14:ligatures w14:val="none"/>
          </w:rPr>
          <w:alias w:val="To edit, see citavi.com/edit"/>
          <w:tag w:val="CitaviPlaceholder#db136179-7142-43c3-af6c-b1f06f33294c"/>
          <w:id w:val="-1992241903"/>
          <w:placeholder>
            <w:docPart w:val="7BD31B687BDF4A58A68C26FC69D4A918"/>
          </w:placeholder>
        </w:sdtPr>
        <w:sdtContent>
          <w:r w:rsidR="002375BD" w:rsidRPr="002C0B06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2YzUxZTNiLTA3NzUtNGZiNC1iODc5LTlmZDBhMjNiNGVhMSIsIlJhbmdlTGVuZ3RoIjoyMSwiUmVmZXJlbmNlSWQiOiI1MTI4ZWZlNS1hM2EzLTRhNmItYTAxOC03YjU1MzE4ZGFkZG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4L25yaTMwODQiLCJVcmlTdHJpbmciOiJodHRwczovL2RvaS5vcmcvMTAuMTAzOC9ucmkzMDg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AtMTItMDlUMTI6MTk6MTAiLCJNb2RpZmllZEJ5IjoiX0NlZHJpYyBNYWhuY2tlIiwiSWQiOiJjZjBlOTE5Zi1jNjVmLTRkZmItODgxNS0xOWE0OWM3ZDY0YjUiLCJNb2RpZmllZE9uIjoiMjAyMC0xMi0wOVQxMjoxOToxM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yMDc2NTU2IiwiVXJpU3RyaW5nIjoiaHR0cDovL3d3dy5uY2JpLm5sbS5uaWguZ292L3B1Ym1lZC8yMjA3NjU1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YxODEzMjQiLCJVcmlTdHJpbmciOiJodHRwOi8vd3d3Lm5jYmkubmxtLm5paC5nb3YvcHVibWVkLzE2MTgxMzI0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}</w:instrTex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>
            <w:rPr>
              <w:rFonts w:ascii="Times New Roman" w:hAnsi="Times New Roman" w:cs="Times New Roman"/>
              <w:color w:val="000000"/>
            </w:rPr>
            <w:t>(Neefjes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2011; Strehl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2005)</w: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="00BA2F83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study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involvement</w:t>
      </w:r>
      <w:r w:rsidR="007F43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CD8</w:t>
      </w:r>
      <w:r w:rsidRPr="00F44DBB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+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 cell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elimination of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pathogen, it is therefore necessary to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analyse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generation of MHC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I-epitopes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determine the exact epitope sequences.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Such studies have been successfully performed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viral epitopes</w:t>
      </w:r>
      <w:r w:rsidR="0002696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e.g.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Influenza A Virus or SARS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CoV</w:t>
      </w:r>
      <w:del w:id="0" w:author="Stefan Simm" w:date="2023-10-13T15:45:00Z">
        <w:r w:rsidDel="00D30284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softHyphen/>
        </w:r>
        <w:r w:rsidDel="00D30284"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softHyphen/>
        </w:r>
      </w:del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noBreakHyphen/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aad19467-9f28-4e6f-918e-7719dc76508c"/>
          <w:id w:val="-1716350570"/>
          <w:placeholder>
            <w:docPart w:val="DefaultPlaceholder_-1854013440"/>
          </w:placeholder>
        </w:sdtPr>
        <w:sdtContent>
          <w:r w:rsidR="00EA3F16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4NTVhMjVmLWViODItNGFmMS1iODI5LWE5YzI1ZGQwNjNhNyIsIlJhbmdlTGVuZ3RoIjoxNiwiUmVmZXJlbmNlSWQiOiJiMWFhZjI1MC1jNjIxLTRhZDktODM3Zi1jNmJiMzRkOTg3M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QTUM2NTk5MDc5IiwiVXJpU3RyaW5nIjoiaHR0cHM6Ly93d3cubmNiaS5ubG0ubmloLmdvdi9wbWMvYXJ0aWNsZXMvUE1DNjU5OTA3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3LTE5VDEwOjA4OjIzIiwiTW9kaWZpZWRCeSI6Il9DZWRyaWMgTWFobmNrZSIsIklkIjoiYWQwN2FhZGItNTk1ZC00OGVjLTk4ZTItMTNkNmQ0NDM2Y2ViIiwiTW9kaWZpZWRPbiI6IjIwMjMtMDctMTlUMTA6MDg6MjMiLCJQcm9qZWN0Ijp7IiRyZWYiOiI4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MTI1Mzc4OCIsIlVyaVN0cmluZyI6Imh0dHA6Ly93d3cubmNiaS5ubG0ubmloLmdvdi9wdWJtZWQvMzEyNTM3OD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OVQxMDowODoyMyIsIk1vZGlmaWVkQnkiOiJfQ2VkcmljIE1haG5ja2UiLCJJZCI6IjljMjFmZTI4LTQyMjgtNDcyMS04YjFkLWU4YWY0N2U3ZDdlNyIsIk1vZGlmaWVkT24iOiIyMDIzLTA3LTE5VDEwOjA4OjIzIiwiUHJvamVjdCI6eyIkcmVmIjoiOCJ9fSx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zOC9zNDE0NjctMDE5LTEwNjYxLTgiLCJVcmlTdHJpbmciOiJodHRwczovL2RvaS5vcmcvMTAuMTAzOC9zNDE0NjctMDE5LTEwNjYxLTg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TAuMTA5My9pbnRpbW0vZHhhZDAxNCIsIlVyaVN0cmluZyI6Imh0dHBzOi8vZG9pLm9yZy8xMC4xMDkzL2ludGltbS9keGFkMDE0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}</w:instrText>
          </w:r>
          <w:r w:rsidR="00EA3F16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(Wu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2019; Da Silva Antunes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2023)</w:t>
          </w:r>
          <w:r w:rsidR="00EA3F16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In addition, there is evidence that intracellular infection by bacteria such as </w:t>
      </w:r>
      <w:r w:rsidR="00B5639A" w:rsidRPr="00B5639A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>L</w:t>
      </w:r>
      <w:r w:rsidR="00B5639A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>isteria</w:t>
      </w:r>
      <w:r w:rsidR="00B5639A" w:rsidRPr="00B5639A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 xml:space="preserve"> monocytogenes</w:t>
      </w:r>
      <w:r w:rsidR="00B563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="002375BD" w:rsidRPr="002C0B06">
        <w:rPr>
          <w:rFonts w:ascii="Times New Roman" w:eastAsia="Times New Roman" w:hAnsi="Times New Roman" w:cs="Times New Roman"/>
          <w:i/>
          <w:kern w:val="0"/>
          <w:lang w:eastAsia="en-GB"/>
          <w14:ligatures w14:val="none"/>
        </w:rPr>
        <w:t>Staphylococcus aureus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375BD" w:rsidRPr="000360F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accompanied by presentation of MHC-bound </w:t>
      </w:r>
      <w:r w:rsidR="00736C2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peptides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3d73f1c9-3825-4adf-b609-633aa03d578d"/>
          <w:id w:val="1485131002"/>
          <w:placeholder>
            <w:docPart w:val="DefaultPlaceholder_-1854013440"/>
          </w:placeholder>
        </w:sdtPr>
        <w:sdtContent>
          <w: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yMzAzNzRiLWUyNGQtNDcxYS05N2ZlLWMxZDBkN2M5NjM0YyIsIlJhbmdlTGVuZ3RoIjoxOSwiUmVmZXJlbmNlSWQiOiI5ODBkNzc1Yi0zOWFiLTRhMjktOTFiZi1lYjk3NTk4NzQ1Yz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xMS9qLjE2MDAtMDY1WC4xOTk3LnRiMDA5OTkueCIsIlVyaVN0cmluZyI6Imh0dHBzOi8vZG9pLm9yZy8xMC4xMTExL2ouMTYwMC0wNjVYLjE5OTcudGIwMDk5OS54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yNjk5OTIxOSIsIlVyaVN0cmluZyI6Imh0dHA6Ly93d3cubmNiaS5ubG0ubmloLmdvdi9wdWJtZWQvMjY5OTkyMTk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C0xMi0xMVQxMzoxOToyOSIsIk1vZGlmaWVkQnkiOiJfQ2VkcmljIE1haG5ja2UiLCJJZCI6ImM3MGNlMGNiLWU5Y2YtNGEzYi04NzJiLTQzNjk0ODRhZGExOSIsIk1vZGlmaWVkT24iOiIyMDIwLTEyLTExVDEzOjE5OjI5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wYXRob2dlbnM1MDEwMDMxIiwiVXJpU3RyaW5nIjoiaHR0cHM6Ly9kb2kub3JnLzEwLjMzOTAvcGF0aG9nZW5zNTAxMDAzM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wLTEyLTExVDEzOjE5OjI5IiwiTW9kaWZpZWRCeSI6Il9DZWRyaWMgTWFobmNrZSIsIklkIjoiNDhkYTJlNDktNGI0Mi00MWVmLWJhODQtNTM1MWJhODE3YjJkIiwiTW9kaWZpZWRPbiI6IjIwMjAtMTItMTFUMTM6MTk6Mjk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JQTUM0ODEwMTUyIiwiVXJpU3RyaW5nIjoiaHR0cHM6Ly93d3cubmNiaS5ubG0ubmloLmdvdi9wbWMvYXJ0aWNsZXMvUE1DNDgxMDE1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}</w:instrText>
          </w:r>
          <w: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(Pamer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1997; Bröker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2016)</w:t>
          </w:r>
          <w:r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F380F64" w14:textId="15CA3C44" w:rsidR="00FF4016" w:rsidRDefault="00687758" w:rsidP="00132FE8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knowledge of </w:t>
      </w:r>
      <w:r w:rsidR="00DC1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specific epitope</w:t>
      </w:r>
      <w:r w:rsidR="00A872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sequences</w:t>
      </w:r>
      <w:r w:rsidR="00DC1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can be used for the development of epitope-based vaccines which stimulate</w:t>
      </w:r>
      <w:r w:rsidR="00166180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C14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immune cells </w:t>
      </w:r>
      <w:r w:rsidR="00166180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without using the entire pathogen. </w:t>
      </w:r>
      <w:r w:rsidR="00CD0B35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targeted approach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enhances the</w:t>
      </w:r>
      <w:r w:rsidR="00E352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efficiency in design and </w:t>
      </w:r>
      <w:r w:rsidR="00F44D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production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vaccine</w:t>
      </w:r>
      <w:r w:rsidR="000C3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reduces possible side effect</w:t>
      </w:r>
      <w:r w:rsidR="000117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0C36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increases the coverage if epitopes are shared between different strains of a pathogen </w:t>
      </w:r>
      <w:sdt>
        <w:sdtPr>
          <w:rPr>
            <w:rFonts w:ascii="Times New Roman" w:eastAsia="Times New Roman" w:hAnsi="Times New Roman" w:cs="Times New Roman"/>
            <w:color w:val="000000"/>
            <w:kern w:val="0"/>
            <w:lang w:eastAsia="en-GB"/>
            <w14:ligatures w14:val="none"/>
          </w:rPr>
          <w:alias w:val="To edit, see citavi.com/edit"/>
          <w:tag w:val="CitaviPlaceholder#2e770e18-7366-4848-ab21-693d297459bb"/>
          <w:id w:val="700750715"/>
          <w:placeholder>
            <w:docPart w:val="538EB05E08344BE1A59AE8276AF72EAF"/>
          </w:placeholder>
        </w:sdtPr>
        <w:sdtContent>
          <w:r w:rsidR="002375BD" w:rsidRPr="002C0B06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hNmRlZjZlLTNjYzYtNDYwNC1hODk2LTBiN2FjNjJkZjdhZiIsIlJhbmdlTGVuZ3RoIjoyNSwiUmVmZXJlbmNlSWQiOiIyNGJjZDY5Ny01MTE3LTRjYzctYmRlMC0wMzc0NDdlMTc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yMDUxOTgiLCJVcmlTdHJpbmciOiJodHRwOi8vd3d3Lm5jYmkubmxtLm5paC5nb3YvcHVibWVkLzMyMjA1MTk4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ZWRyaWMgTWFobmNrZSIsIkNyZWF0ZWRPbiI6IjIwMjMtMDctMDZUMTI6MDU6MTgiLCJNb2RpZmllZEJ5IjoiX0NlZHJpYyBNYWhuY2tlIiwiSWQiOiJmMWM4MTZlZC00MDM5LTRiN2ItYjlkMy0zZjFmZmE5NzZmODkiLCJNb2RpZmllZE9uIjoiMjAyMy0wNy0wNlQxMjowNTox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TYvai5kcnVkaXMuMjAyMC4wMy4wMDYiLCJVcmlTdHJpbmciOiJodHRwczovL2RvaS5vcmcvMTAuMTAxNi9qLmRydWRpcy4yMDIwLjAzLjAw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}</w:instrTex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>
            <w:rPr>
              <w:rFonts w:ascii="Times New Roman" w:hAnsi="Times New Roman" w:cs="Times New Roman"/>
              <w:color w:val="000000"/>
            </w:rPr>
            <w:t>(Parvizpour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2020)</w:t>
          </w:r>
          <w:r w:rsidR="002375BD" w:rsidRPr="002C0B06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="002375BD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970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stage, d</w:t>
      </w:r>
      <w:r w:rsidR="00970A4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evelopment of epitope-based vaccines</w:t>
      </w:r>
      <w:r w:rsidR="00F4710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based on the 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manual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selection and extraction of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candidates</w:t>
      </w:r>
      <w:r w:rsidR="001D34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b6c3fe30-dbc7-4355-886c-23ef9ebf7969"/>
          <w:id w:val="10501983"/>
          <w:placeholder>
            <w:docPart w:val="DefaultPlaceholder_-1854013440"/>
          </w:placeholder>
        </w:sdtPr>
        <w:sdtContent>
          <w:r w:rsidR="00FE312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hZDQwOTgzLTZlN2MtNGQyNi04OGNjLWQ0ZmNkMjE2NTA5ZSIsIlJhbmdlTGVuZ3RoIjoxOSwiUmVmZXJlbmNlSWQiOiJjOTljYWJhYy02YTBiLTRmMDctODQ5Yy01YjMxMjlmZGEyMz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czEwOTg5LTAyMS0xMDIwNS16IiwiVXJpU3RyaW5nIjoiaHR0cHM6Ly9kb2kub3JnLzEwLjEwMDcvczEwOTg5LTAyMS0xMDIwNS16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FUMTI6NDA6MDYiLCJNb2RpZmllZEJ5IjoiX0NlZHJpYyBNYWhuY2tlIiwiSWQiOiI1ZDk5Y2E5Ny1kMTljLTQ0MGMtODE3Yy00NDBkZDczMGI0Y2QiLCJNb2RpZmllZE9uIjoiMjAyMy0wOC0wMVQxMjo0MDow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zODk3MzEzIiwiVXJpU3RyaW5nIjoiaHR0cDovL3d3dy5uY2JpLm5sbS5uaWguZ292L3B1Ym1lZC8zMzg5NzMx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xVDEyOjQwOjA2IiwiTW9kaWZpZWRCeSI6Il9DZWRyaWMgTWFobmNrZSIsIklkIjoiYWM2ZDM3NTYtZmY3Ny00ODA5LTlkMTktOGU4OGU5NzM4NDg5IiwiTW9kaWZpZWRPbiI6IjIwMjMtMDgtMDFUMTI6NDA6MDY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4MDUxODM1IiwiVXJpU3RyaW5nIjoiaHR0cHM6Ly93d3cubmNiaS5ubG0ubmloLmdvdi9wbWMvYXJ0aWNsZXMvUE1DODA1MTgz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}</w:instrText>
          </w:r>
          <w:r w:rsidR="00FE312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(Jain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2021)</w:t>
          </w:r>
          <w:r w:rsidR="00FE3125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6F1C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databases like the</w:t>
      </w:r>
      <w:r w:rsidR="009014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UniProt Knowledgebase</w:t>
      </w:r>
      <w:r w:rsidR="00DF36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777ff500-31b2-4b6b-b7f3-cc40221b6baf"/>
          <w:id w:val="-372313236"/>
          <w:placeholder>
            <w:docPart w:val="DefaultPlaceholder_-1854013440"/>
          </w:placeholder>
        </w:sdtPr>
        <w:sdtContent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jNmZjY2UyLWQyMWMtNGMyMC05NzUyLWFkZmUwNzBjMGM3YyIsIlJhbmdlTGVuZ3RoIjo2MCwiUmVmZXJlbmNlSWQiOiIyMDUyNDQ1NS02MTNkLTQ5OTMtYmQ3Ny00MGQ3NzFlYTlh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OTMvbmFyL2drYWMxMD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5ODI1NTE0IiwiVXJpU3RyaW5nIjoiaHR0cHM6Ly93d3cubmNiaS5ubG0ubmloLmdvdi9wbWMvYXJ0aWNsZXMvUE1DOTgyNTU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ZWRyaWMgTWFobmNrZSIsIkNyZWF0ZWRPbiI6IjIwMjMtMDctMTBUMDg6MjQ6MjIiLCJNb2RpZmllZEJ5IjoiX0NlZHJpYyBNYWhuY2tlIiwiSWQiOiJlMDU4NTY0MC1mNGZhLTRkZDQtOTUzYS0wN2Y3N2U5MGU3ZDEiLCJNb2RpZmllZE9uIjoiMjAyMy0wNy0xMFQwODoyNDoyMiIsIlByb2plY3QiOnsiJGlkIjoiMTAiLCIkdHlwZSI6IlN3aXNzQWNhZGVtaWMuQ2l0YXZpLlByb2plY3QsIFN3aXNzQWNhZGVtaWMuQ2l0YXZp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jQwODkyMCIsIlVyaVN0cmluZyI6Imh0dHA6Ly93d3cubmNiaS5ubG0ubmloLmdvdi9wdWJtZWQvMzY0MDg5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MFQwODoyNDoyMiIsIk1vZGlmaWVkQnkiOiJfQ2VkcmljIE1haG5ja2UiLCJJZCI6ImMxMTIyMDNmLTlhMjgtNDNmYi1hM2VkLTU4ZmIyYjUzNjU3NiIsIk1vZGlmaWVkT24iOiIyMDIzLTA3LTEwVDA4OjI0OjIy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bmFyL2drYWMxMDUyIiwiVXJpU3RyaW5nIjoiaHR0cHM6Ly9kb2kub3JnLzEwLjEwOTMvbmFyL2drYWMxMDU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}</w:instrTex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 xml:space="preserve">(UniProt: the </w:t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lastRenderedPageBreak/>
            <w:t>Universal Protein Knowledgebase in 2023, 2023)</w: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following the accurate independent prediction of single epitopes within the sequence</w:t>
      </w:r>
      <w:r w:rsidR="0099706B" w:rsidDel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D5B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by </w:t>
      </w:r>
      <w:r w:rsidR="009014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</w:t>
      </w:r>
      <w:r w:rsidR="00D821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lgorithm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D821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like </w:t>
      </w:r>
      <w:r w:rsidR="0090146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NetMHCpan</w:t>
      </w:r>
      <w:r w:rsidR="002D3F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proofErr w:type="spellStart"/>
      <w:r w:rsidR="002D3F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MHCflury</w:t>
      </w:r>
      <w:proofErr w:type="spellEnd"/>
      <w:r w:rsidR="00DF36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75b36d1f-5fb5-47ff-8468-c04c9ce3c601"/>
          <w:id w:val="2118250780"/>
          <w:placeholder>
            <w:docPart w:val="DefaultPlaceholder_-1854013440"/>
          </w:placeholder>
        </w:sdtPr>
        <w:sdtContent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xYWUyNDcwLTg4MjktNDJmYS05OGE2LTQ1ZWY2ZmEwMTQxYSIsIlJhbmdlTGVuZ3RoIjoyMy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LHsiJGlkIjoiMjMiLCIkdHlwZSI6IlN3aXNzQWNhZGVtaWMuQ2l0YXZpLkNpdGF0aW9ucy5Xb3JkUGxhY2Vob2xkZXJFbnRyeSwgU3dpc3NBY2FkZW1pYy5DaXRhdmkiLCJJZCI6IjlmYzc0YmM0LTkxMWYtNDdmNC04NDVlLWE0NDAxMmM0NzNiMSIsIlJhbmdlU3RhcnQiOjIzLCJSYW5nZUxlbmd0aCI6MjUsIlJlZmVyZW5jZUlkIjoiNmIwYzE1NjAtN2I3YS00NWRlLWIxZDMtNmY2Y2RkZTEzYzlk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jEwLjEwMTYvai5jZWxzLjIwMTguMDUuMDE0IiwiVXJpU3RyaW5nIjoiaHR0cHM6Ly9kb2kub3JnLzEwLjEwMTYvai5jZWxzLjIwMTguMDUuMDE0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FUMTI6MzE6MjMiLCJNb2RpZmllZEJ5IjoiX0NlZHJpYyBNYWhuY2tlIiwiSWQiOiI0NGUzY2NjMi1mYTkzLTRlNDMtYmRiYS0wZGFlMDVkMjNmMzAiLCJNb2RpZmllZE9uIjoiMjAyMy0wOC0wMVQxMjozMToyMy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5OTYwODg0IiwiVXJpU3RyaW5nIjoiaHR0cDovL3d3dy5uY2JpLm5sbS5uaWguZ292L3B1Ym1lZC8yOTk2MDg4N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}</w:instrTex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(Reynisson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2020; O'Donnell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2018)</w:t>
          </w:r>
          <w:r w:rsidR="00DF36F0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DF36F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 the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protein-centric </w:t>
      </w:r>
      <w:r w:rsidR="00635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overall </w:t>
      </w:r>
      <w:r w:rsidR="00132FE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immunogenicity is </w:t>
      </w:r>
      <w:r w:rsidR="00635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 indirectly visible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identification of </w:t>
      </w:r>
      <w:r w:rsidR="0099706B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immunogenicity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="0099706B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epitope-rich regions </w:t>
      </w:r>
      <w:r w:rsidR="009970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within complex proteomes is currently</w:t>
      </w:r>
      <w:r w:rsidR="006352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cumbersome and </w:t>
      </w:r>
      <w:r w:rsidR="004968D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time-consuming</w:t>
      </w:r>
      <w:r w:rsidR="00CA5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4213C48" w14:textId="26A786C8" w:rsidR="00221DE0" w:rsidRDefault="0099706B" w:rsidP="00221DE0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Our tool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DiscovEpi</w:t>
      </w:r>
      <w:r w:rsidR="006778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simplified the prediction of protein-centric overall immunogenicity by</w:t>
      </w:r>
      <w:r w:rsidR="00072B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connecting the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UniProt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database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NetMHCpan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automize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analysis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 whole proteome</w:t>
      </w:r>
      <w:r w:rsidR="009734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group</w:t>
      </w:r>
      <w:r w:rsidR="009734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proteins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Especially, the automated extraction of species, strains or even </w:t>
      </w:r>
      <w:r w:rsidR="0067787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subcellular localization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combination with r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anked epitope predictions</w:t>
      </w:r>
      <w:r w:rsidR="0055400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734C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epitope density and average binding score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accelerates the research for promising candidates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DiscovEpi</w:t>
      </w:r>
      <w:r w:rsidR="00D43D1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visualizes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072B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</w:t>
      </w:r>
      <w:r w:rsidR="009734CF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epitopes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at their position</w:t>
      </w:r>
      <w:r w:rsidR="00DA35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A35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 the respective </w:t>
      </w:r>
      <w:r w:rsidR="00DA350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sequences</w:t>
      </w:r>
      <w:r w:rsidR="00593C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intensity </w:t>
      </w:r>
      <w:r w:rsidR="00593C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their </w:t>
      </w:r>
      <w:r w:rsidR="009E31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score</w:t>
      </w:r>
      <w:r w:rsidR="00593CA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resulting in an 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user-friendly identification of </w:t>
      </w:r>
      <w:r w:rsidR="007F6C8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immunogenic 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regions and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fast 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comparisons of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potential vaccine targets</w:t>
      </w:r>
      <w:r w:rsidR="002579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07FE4E9B" w14:textId="77777777" w:rsidR="00221DE0" w:rsidRDefault="00221DE0" w:rsidP="00221DE0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185105" w14:textId="7B18F866" w:rsidR="003B6B61" w:rsidRPr="00AF55FF" w:rsidRDefault="003B6B61" w:rsidP="00221DE0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Methods</w:t>
      </w:r>
    </w:p>
    <w:p w14:paraId="27E67D15" w14:textId="46A1B5AE" w:rsidR="00221DE0" w:rsidRDefault="004445C5" w:rsidP="00BB4A61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DiscovEpi is implemented in Python</w:t>
      </w:r>
      <w:r w:rsidR="00206EB1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To edit, see citavi.com/edit"/>
          <w:tag w:val="CitaviPlaceholder#0c0e7571-d0c6-4750-a2f1-247ca95238cd"/>
          <w:id w:val="-2048904151"/>
          <w:placeholder>
            <w:docPart w:val="DefaultPlaceholder_-1854013440"/>
          </w:placeholder>
        </w:sdtPr>
        <w:sdtContent>
          <w:r w:rsidR="00206EB1">
            <w:rPr>
              <w:rFonts w:ascii="Times New Roman" w:hAnsi="Times New Roman" w:cs="Times New Roman"/>
            </w:rPr>
            <w:fldChar w:fldCharType="begin"/>
          </w:r>
          <w:r w:rsidR="00206EB1">
            <w:rPr>
              <w:rFonts w:ascii="Times New Roman" w:hAnsi="Times New Roman" w:cs="Times New Roman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xNWQwZmMwLTMwMmYtNGU2NC1hMzFlLTliZDY2Mzk5YTQ1NyIsIlJhbmdlTGVuZ3RoIjoxOCwiUmVmZXJlbmNlSWQiOiIxNzMzNWY1NS1lZDYwLTQzM2YtYmVjOC1mMDZiODhmMWM1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aWRvIiwiTGFzdE5hbWUiOiJ2YW4gUm9zc3VtIiwiUHJvdGVjdGVkIjpmYWxzZSwiU2V4IjoyLCJDcmVhdGVkQnkiOiJfQ2VkcmljIE1haG5ja2UiLCJDcmVhdGVkT24iOiIyMDIzLTEwLTEwVDA4OjAyOjM5IiwiTW9kaWZpZWRCeSI6Il9DZWRyaWMgTWFobmNrZSIsIklkIjoiYjFlOWJiOWUtZDBiYi00YWQyLWIyZjktM2U5OGQ4MTAxN2M5IiwiTW9kaWZpZWRPbiI6IjIwMjMtMTAtMTBUMDg6MDI6Mzk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NlZHJpXFxBcHBEYXRhXFxMb2NhbFxcVGVtcFxcZWlmbTVzZzQuanBnIiwiVXJpU3RyaW5nIjoiMTczMzVmNTUtZWQ2MC00MzNmLWJlYzgtZjA2Yjg4ZjFjNW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}</w:instrText>
          </w:r>
          <w:r w:rsidR="00206EB1">
            <w:rPr>
              <w:rFonts w:ascii="Times New Roman" w:hAnsi="Times New Roman" w:cs="Times New Roman"/>
            </w:rPr>
            <w:fldChar w:fldCharType="separate"/>
          </w:r>
          <w:r w:rsidR="00206EB1">
            <w:rPr>
              <w:rFonts w:ascii="Times New Roman" w:hAnsi="Times New Roman" w:cs="Times New Roman"/>
            </w:rPr>
            <w:t>(van Rossum, 2010)</w:t>
          </w:r>
          <w:r w:rsidR="00206EB1">
            <w:rPr>
              <w:rFonts w:ascii="Times New Roman" w:hAnsi="Times New Roman" w:cs="Times New Roman"/>
            </w:rPr>
            <w:fldChar w:fldCharType="end"/>
          </w:r>
        </w:sdtContent>
      </w:sdt>
      <w:r w:rsidR="000E1190" w:rsidRPr="00E2557C">
        <w:rPr>
          <w:rFonts w:ascii="Times New Roman" w:hAnsi="Times New Roman" w:cs="Times New Roman"/>
        </w:rPr>
        <w:t xml:space="preserve"> </w:t>
      </w:r>
      <w:r w:rsidR="000E1190" w:rsidRPr="00E2557C">
        <w:rPr>
          <w:rFonts w:ascii="Times New Roman" w:hAnsi="Times New Roman" w:cs="Times New Roman"/>
          <w14:ligatures w14:val="none"/>
        </w:rPr>
        <w:t xml:space="preserve">and the Qt framework using </w:t>
      </w:r>
      <w:r w:rsidR="00EC4B0A">
        <w:rPr>
          <w:rFonts w:ascii="Times New Roman" w:hAnsi="Times New Roman" w:cs="Times New Roman"/>
          <w14:ligatures w14:val="none"/>
        </w:rPr>
        <w:t xml:space="preserve">the </w:t>
      </w:r>
      <w:r w:rsidR="000E1190" w:rsidRPr="00E2557C">
        <w:rPr>
          <w:rFonts w:ascii="Times New Roman" w:hAnsi="Times New Roman" w:cs="Times New Roman"/>
          <w14:ligatures w14:val="none"/>
        </w:rPr>
        <w:t>PySide</w:t>
      </w:r>
      <w:r w:rsidR="00EC4B0A">
        <w:rPr>
          <w:rFonts w:ascii="Times New Roman" w:hAnsi="Times New Roman" w:cs="Times New Roman"/>
          <w14:ligatures w14:val="none"/>
        </w:rPr>
        <w:t xml:space="preserve"> package</w:t>
      </w:r>
      <w:r w:rsidR="000E1190" w:rsidRPr="00E2557C">
        <w:rPr>
          <w:rFonts w:ascii="Times New Roman" w:hAnsi="Times New Roman" w:cs="Times New Roman"/>
          <w14:ligatures w14:val="none"/>
        </w:rPr>
        <w:t xml:space="preserve"> for integration</w:t>
      </w:r>
      <w:r w:rsidR="00EC4B0A">
        <w:rPr>
          <w:rFonts w:ascii="Times New Roman" w:hAnsi="Times New Roman" w:cs="Times New Roman"/>
          <w14:ligatures w14:val="none"/>
        </w:rPr>
        <w:t xml:space="preserve"> in python</w:t>
      </w:r>
      <w:r w:rsidR="000E1190" w:rsidRPr="00E2557C">
        <w:rPr>
          <w:rFonts w:ascii="Times New Roman" w:hAnsi="Times New Roman" w:cs="Times New Roman"/>
          <w14:ligatures w14:val="none"/>
        </w:rPr>
        <w:t xml:space="preserve"> (The Qt Company, Qt for Python project; PySide, version 1.2.4. available at </w:t>
      </w:r>
      <w:r w:rsidR="00E2557C" w:rsidRPr="00E2557C">
        <w:rPr>
          <w:rFonts w:ascii="Times New Roman" w:hAnsi="Times New Roman" w:cs="Times New Roman"/>
          <w14:ligatures w14:val="none"/>
        </w:rPr>
        <w:t>https://pypi.org/project/PySide</w:t>
      </w:r>
      <w:r w:rsidR="000E1190" w:rsidRPr="00E2557C">
        <w:rPr>
          <w:rFonts w:ascii="Times New Roman" w:hAnsi="Times New Roman" w:cs="Times New Roman"/>
          <w14:ligatures w14:val="none"/>
        </w:rPr>
        <w:t>).</w:t>
      </w:r>
      <w:r w:rsidR="00E2557C">
        <w:rPr>
          <w:rFonts w:ascii="Times New Roman" w:hAnsi="Times New Roman" w:cs="Times New Roman"/>
          <w14:ligatures w14:val="none"/>
        </w:rPr>
        <w:t xml:space="preserve"> </w:t>
      </w:r>
      <w:r w:rsidR="00B74FBC">
        <w:rPr>
          <w:rFonts w:ascii="Times New Roman" w:hAnsi="Times New Roman" w:cs="Times New Roman"/>
          <w14:ligatures w14:val="none"/>
        </w:rPr>
        <w:t>For</w:t>
      </w:r>
      <w:r w:rsidR="00247174">
        <w:rPr>
          <w:rFonts w:ascii="Times New Roman" w:hAnsi="Times New Roman" w:cs="Times New Roman"/>
          <w14:ligatures w14:val="none"/>
        </w:rPr>
        <w:t xml:space="preserve"> a specified</w:t>
      </w:r>
      <w:r w:rsidR="0035736B">
        <w:rPr>
          <w:rFonts w:ascii="Times New Roman" w:hAnsi="Times New Roman" w:cs="Times New Roman"/>
          <w14:ligatures w14:val="none"/>
        </w:rPr>
        <w:t xml:space="preserve"> organism </w:t>
      </w:r>
      <w:r w:rsidR="00247174">
        <w:rPr>
          <w:rFonts w:ascii="Times New Roman" w:hAnsi="Times New Roman" w:cs="Times New Roman"/>
          <w14:ligatures w14:val="none"/>
        </w:rPr>
        <w:t xml:space="preserve">and subcellular location </w:t>
      </w:r>
      <w:r w:rsidR="0035736B">
        <w:rPr>
          <w:rFonts w:ascii="Times New Roman" w:hAnsi="Times New Roman" w:cs="Times New Roman"/>
          <w14:ligatures w14:val="none"/>
        </w:rPr>
        <w:t xml:space="preserve">contained in the UniProt KB </w:t>
      </w:r>
      <w:sdt>
        <w:sdtPr>
          <w:rPr>
            <w:rFonts w:ascii="Times New Roman" w:hAnsi="Times New Roman" w:cs="Times New Roman"/>
            <w14:ligatures w14:val="none"/>
          </w:rPr>
          <w:alias w:val="To edit, see citavi.com/edit"/>
          <w:tag w:val="CitaviPlaceholder#48e0094c-fdf6-4d54-8b37-521007f3003a"/>
          <w:id w:val="1369951248"/>
          <w:placeholder>
            <w:docPart w:val="DefaultPlaceholder_-1854013440"/>
          </w:placeholder>
        </w:sdtPr>
        <w:sdtContent>
          <w:r w:rsidR="0035736B">
            <w:rPr>
              <w:rFonts w:ascii="Times New Roman" w:hAnsi="Times New Roman" w:cs="Times New Roman"/>
              <w14:ligatures w14:val="none"/>
            </w:rPr>
            <w:fldChar w:fldCharType="begin"/>
          </w:r>
          <w:r w:rsidR="0035736B">
            <w:rPr>
              <w:rFonts w:ascii="Times New Roman" w:hAnsi="Times New Roman" w:cs="Times New Roman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mZWIxMzliLTg1YjEtNGY2Zi1hMWY2LTA3YTkyMTY2Mzk1YSIsIlJhbmdlTGVuZ3RoIjo2MCwiUmVmZXJlbmNlSWQiOiIyMDUyNDQ1NS02MTNkLTQ5OTMtYmQ3Ny00MGQ3NzFlYTlh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OTMvbmFyL2drYWMxMD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5ODI1NTE0IiwiVXJpU3RyaW5nIjoiaHR0cHM6Ly93d3cubmNiaS5ubG0ubmloLmdvdi9wbWMvYXJ0aWNsZXMvUE1DOTgyNTU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ZWRyaWMgTWFobmNrZSIsIkNyZWF0ZWRPbiI6IjIwMjMtMDctMTBUMDg6MjQ6MjIiLCJNb2RpZmllZEJ5IjoiX0NlZHJpYyBNYWhuY2tlIiwiSWQiOiJlMDU4NTY0MC1mNGZhLTRkZDQtOTUzYS0wN2Y3N2U5MGU3ZDEiLCJNb2RpZmllZE9uIjoiMjAyMy0wNy0xMFQwODoyNDoyMiIsIlByb2plY3QiOnsiJGlkIjoiMTAiLCIkdHlwZSI6IlN3aXNzQWNhZGVtaWMuQ2l0YXZpLlByb2plY3QsIFN3aXNzQWNhZGVtaWMuQ2l0YXZp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jQwODkyMCIsIlVyaVN0cmluZyI6Imh0dHA6Ly93d3cubmNiaS5ubG0ubmloLmdvdi9wdWJtZWQvMzY0MDg5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MFQwODoyNDoyMiIsIk1vZGlmaWVkQnkiOiJfQ2VkcmljIE1haG5ja2UiLCJJZCI6ImMxMTIyMDNmLTlhMjgtNDNmYi1hM2VkLTU4ZmIyYjUzNjU3NiIsIk1vZGlmaWVkT24iOiIyMDIzLTA3LTEwVDA4OjI0OjIy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bmFyL2drYWMxMDUyIiwiVXJpU3RyaW5nIjoiaHR0cHM6Ly9kb2kub3JnLzEwLjEwOTMvbmFyL2drYWMxMDU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}</w:instrText>
          </w:r>
          <w:r w:rsidR="0035736B">
            <w:rPr>
              <w:rFonts w:ascii="Times New Roman" w:hAnsi="Times New Roman" w:cs="Times New Roman"/>
              <w14:ligatures w14:val="none"/>
            </w:rPr>
            <w:fldChar w:fldCharType="separate"/>
          </w:r>
          <w:r w:rsidR="0035736B">
            <w:rPr>
              <w:rFonts w:ascii="Times New Roman" w:hAnsi="Times New Roman" w:cs="Times New Roman"/>
              <w14:ligatures w14:val="none"/>
            </w:rPr>
            <w:t>(UniProt: the Universal Protein Knowledgebase in 2023, 2023)</w:t>
          </w:r>
          <w:r w:rsidR="0035736B">
            <w:rPr>
              <w:rFonts w:ascii="Times New Roman" w:hAnsi="Times New Roman" w:cs="Times New Roman"/>
              <w14:ligatures w14:val="none"/>
            </w:rPr>
            <w:fldChar w:fldCharType="end"/>
          </w:r>
        </w:sdtContent>
      </w:sdt>
      <w:r w:rsidR="0035736B">
        <w:rPr>
          <w:rFonts w:ascii="Times New Roman" w:hAnsi="Times New Roman" w:cs="Times New Roman"/>
          <w14:ligatures w14:val="none"/>
        </w:rPr>
        <w:t xml:space="preserve"> amino acid sequences are </w:t>
      </w:r>
      <w:r w:rsidR="00247174">
        <w:rPr>
          <w:rFonts w:ascii="Times New Roman" w:hAnsi="Times New Roman" w:cs="Times New Roman"/>
          <w14:ligatures w14:val="none"/>
        </w:rPr>
        <w:t xml:space="preserve">retrieved and </w:t>
      </w:r>
      <w:r w:rsidR="00426179">
        <w:rPr>
          <w:rFonts w:ascii="Times New Roman" w:hAnsi="Times New Roman" w:cs="Times New Roman"/>
          <w14:ligatures w14:val="none"/>
        </w:rPr>
        <w:t>putative epitopes predicted using the neural network NetMHCpan</w:t>
      </w:r>
      <w:r w:rsidR="004750A3">
        <w:rPr>
          <w:rFonts w:ascii="Times New Roman" w:hAnsi="Times New Roman" w:cs="Times New Roman"/>
          <w14:ligatures w14:val="none"/>
        </w:rPr>
        <w:t xml:space="preserve"> </w:t>
      </w:r>
      <w:sdt>
        <w:sdtPr>
          <w:rPr>
            <w:rFonts w:ascii="Times New Roman" w:hAnsi="Times New Roman" w:cs="Times New Roman"/>
            <w14:ligatures w14:val="none"/>
          </w:rPr>
          <w:alias w:val="To edit, see citavi.com/edit"/>
          <w:tag w:val="CitaviPlaceholder#63a33820-74f8-43f0-bb15-ad11c2dcdfc2"/>
          <w:id w:val="-1914311453"/>
          <w:placeholder>
            <w:docPart w:val="DefaultPlaceholder_-1854013440"/>
          </w:placeholder>
        </w:sdtPr>
        <w:sdtContent>
          <w:r w:rsidR="004750A3">
            <w:rPr>
              <w:rFonts w:ascii="Times New Roman" w:hAnsi="Times New Roman" w:cs="Times New Roman"/>
              <w14:ligatures w14:val="none"/>
            </w:rPr>
            <w:fldChar w:fldCharType="begin"/>
          </w:r>
          <w:r w:rsidR="004750A3">
            <w:rPr>
              <w:rFonts w:ascii="Times New Roman" w:hAnsi="Times New Roman" w:cs="Times New Roman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1ODRiOTk5LWYzYTQtNDFjNy1iMGMzLTc2NDcyMDZhOWI3OS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TAtMTBUMTM6MzU6MzA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zYzYTMzODIwLTc0ZjgtNDNmMC1iYjE1LWFkMTFjMmRjZGZjMiIsIlRleHQiOiIoUmV5bmlzc29uIGV0IGFsLiwgMjAyMCkiLCJXQUlWZXJzaW9uIjoiNi4xNC4wLjAifQ==}</w:instrText>
          </w:r>
          <w:r w:rsidR="004750A3">
            <w:rPr>
              <w:rFonts w:ascii="Times New Roman" w:hAnsi="Times New Roman" w:cs="Times New Roman"/>
              <w14:ligatures w14:val="none"/>
            </w:rPr>
            <w:fldChar w:fldCharType="separate"/>
          </w:r>
          <w:r w:rsidR="004750A3">
            <w:rPr>
              <w:rFonts w:ascii="Times New Roman" w:hAnsi="Times New Roman" w:cs="Times New Roman"/>
              <w14:ligatures w14:val="none"/>
            </w:rPr>
            <w:t>(Reynisson</w:t>
          </w:r>
          <w:r w:rsidR="004750A3" w:rsidRPr="004750A3">
            <w:rPr>
              <w:rFonts w:ascii="Times New Roman" w:hAnsi="Times New Roman" w:cs="Times New Roman"/>
              <w:i/>
              <w14:ligatures w14:val="none"/>
            </w:rPr>
            <w:t xml:space="preserve"> et al.</w:t>
          </w:r>
          <w:r w:rsidR="004750A3" w:rsidRPr="004750A3">
            <w:rPr>
              <w:rFonts w:ascii="Times New Roman" w:hAnsi="Times New Roman" w:cs="Times New Roman"/>
              <w14:ligatures w14:val="none"/>
            </w:rPr>
            <w:t>, 2020)</w:t>
          </w:r>
          <w:r w:rsidR="004750A3">
            <w:rPr>
              <w:rFonts w:ascii="Times New Roman" w:hAnsi="Times New Roman" w:cs="Times New Roman"/>
              <w14:ligatures w14:val="none"/>
            </w:rPr>
            <w:fldChar w:fldCharType="end"/>
          </w:r>
        </w:sdtContent>
      </w:sdt>
      <w:r w:rsidR="004750A3">
        <w:rPr>
          <w:rFonts w:ascii="Times New Roman" w:hAnsi="Times New Roman" w:cs="Times New Roman"/>
          <w14:ligatures w14:val="none"/>
        </w:rPr>
        <w:t xml:space="preserve">. </w:t>
      </w:r>
      <w:r w:rsidR="003C671C">
        <w:rPr>
          <w:rFonts w:ascii="Times New Roman" w:hAnsi="Times New Roman" w:cs="Times New Roman"/>
          <w14:ligatures w14:val="none"/>
        </w:rPr>
        <w:t>DiscovEpi normalizes the retrieved binding scores for the set threshold</w:t>
      </w:r>
      <w:r w:rsidR="0028418C">
        <w:rPr>
          <w:rFonts w:ascii="Times New Roman" w:hAnsi="Times New Roman" w:cs="Times New Roman"/>
          <w14:ligatures w14:val="none"/>
        </w:rPr>
        <w:t xml:space="preserve"> and creates data sheets containing the prediction data </w:t>
      </w:r>
      <w:r w:rsidR="00320078">
        <w:rPr>
          <w:rFonts w:ascii="Times New Roman" w:hAnsi="Times New Roman" w:cs="Times New Roman"/>
          <w14:ligatures w14:val="none"/>
        </w:rPr>
        <w:t>and meta information. Finally,</w:t>
      </w:r>
      <w:r w:rsidR="00791181">
        <w:rPr>
          <w:rFonts w:ascii="Times New Roman" w:hAnsi="Times New Roman" w:cs="Times New Roman"/>
          <w14:ligatures w14:val="none"/>
        </w:rPr>
        <w:t xml:space="preserve"> DiscovEpi creates a</w:t>
      </w:r>
      <w:r w:rsidR="00E87FC4">
        <w:rPr>
          <w:rFonts w:ascii="Times New Roman" w:hAnsi="Times New Roman" w:cs="Times New Roman"/>
          <w14:ligatures w14:val="none"/>
        </w:rPr>
        <w:t xml:space="preserve"> visual epitope map</w:t>
      </w:r>
      <w:r w:rsidR="00444B94">
        <w:rPr>
          <w:rFonts w:ascii="Times New Roman" w:hAnsi="Times New Roman" w:cs="Times New Roman"/>
          <w14:ligatures w14:val="none"/>
        </w:rPr>
        <w:t xml:space="preserve"> in </w:t>
      </w:r>
      <w:r w:rsidR="00E87FC4">
        <w:rPr>
          <w:rFonts w:ascii="Times New Roman" w:hAnsi="Times New Roman" w:cs="Times New Roman"/>
          <w14:ligatures w14:val="none"/>
        </w:rPr>
        <w:t>form of a heatmap. For each amino acid sequence</w:t>
      </w:r>
      <w:r w:rsidR="001276CA">
        <w:rPr>
          <w:rFonts w:ascii="Times New Roman" w:hAnsi="Times New Roman" w:cs="Times New Roman"/>
          <w14:ligatures w14:val="none"/>
        </w:rPr>
        <w:t xml:space="preserve"> there </w:t>
      </w:r>
      <w:r w:rsidR="00F70BDD">
        <w:rPr>
          <w:rFonts w:ascii="Times New Roman" w:hAnsi="Times New Roman" w:cs="Times New Roman"/>
          <w14:ligatures w14:val="none"/>
        </w:rPr>
        <w:t>are grey marks at the positions of its predicted epitopes. The</w:t>
      </w:r>
      <w:r w:rsidR="000D518F">
        <w:rPr>
          <w:rFonts w:ascii="Times New Roman" w:hAnsi="Times New Roman" w:cs="Times New Roman"/>
          <w14:ligatures w14:val="none"/>
        </w:rPr>
        <w:t xml:space="preserve"> intensity of the mark describes the binding score at the respective position. </w:t>
      </w:r>
      <w:r w:rsidR="00534416">
        <w:rPr>
          <w:rFonts w:ascii="Times New Roman" w:hAnsi="Times New Roman" w:cs="Times New Roman"/>
          <w14:ligatures w14:val="none"/>
        </w:rPr>
        <w:t xml:space="preserve">The binding score at a specific position is </w:t>
      </w:r>
      <w:r w:rsidR="001B74FC">
        <w:rPr>
          <w:rFonts w:ascii="Times New Roman" w:hAnsi="Times New Roman" w:cs="Times New Roman"/>
          <w14:ligatures w14:val="none"/>
        </w:rPr>
        <w:t>calculated as the sum of all binding scores at this position in the amino acid sequence if there are overlapping epitopes.</w:t>
      </w:r>
    </w:p>
    <w:p w14:paraId="2BEBE355" w14:textId="77777777" w:rsidR="00020A04" w:rsidRDefault="00020A04" w:rsidP="00BB4A61">
      <w:pPr>
        <w:spacing w:line="480" w:lineRule="auto"/>
        <w:jc w:val="both"/>
        <w:rPr>
          <w:rFonts w:ascii="Times New Roman" w:hAnsi="Times New Roman" w:cs="Times New Roman"/>
        </w:rPr>
      </w:pPr>
    </w:p>
    <w:p w14:paraId="2C85FBA5" w14:textId="7479C0DE" w:rsidR="007A55B6" w:rsidRPr="003B6B61" w:rsidRDefault="003B6B61" w:rsidP="003B6B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14:paraId="5A68E2D6" w14:textId="64865D79" w:rsidR="00D30284" w:rsidRPr="00491A6B" w:rsidRDefault="00D30284" w:rsidP="00BB4A61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491A6B">
        <w:rPr>
          <w:rFonts w:ascii="Times New Roman" w:hAnsi="Times New Roman" w:cs="Times New Roman"/>
          <w:b/>
          <w:bCs/>
        </w:rPr>
        <w:lastRenderedPageBreak/>
        <w:t>Workflow and functionality</w:t>
      </w:r>
    </w:p>
    <w:p w14:paraId="2E3876F2" w14:textId="6C6FC3BC" w:rsidR="009F3B13" w:rsidRDefault="006862B6" w:rsidP="00BB4A6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DiscovEpi enables the automatic epitope prediction and extends the approach from single protein analysis to broad analysis of protein </w:t>
      </w:r>
      <w:r w:rsidR="00C850A5">
        <w:rPr>
          <w:rFonts w:ascii="Times New Roman" w:hAnsi="Times New Roman" w:cs="Times New Roman"/>
        </w:rPr>
        <w:t xml:space="preserve">groups with a shared subcellular localization or even the whole proteome. </w:t>
      </w:r>
      <w:r w:rsidR="001F21EE">
        <w:rPr>
          <w:rFonts w:ascii="Times New Roman" w:hAnsi="Times New Roman" w:cs="Times New Roman"/>
        </w:rPr>
        <w:t>In this Use Case</w:t>
      </w:r>
      <w:r w:rsidR="00E104A6">
        <w:rPr>
          <w:rFonts w:ascii="Times New Roman" w:hAnsi="Times New Roman" w:cs="Times New Roman"/>
        </w:rPr>
        <w:t>,</w:t>
      </w:r>
      <w:r w:rsidR="001F21EE">
        <w:rPr>
          <w:rFonts w:ascii="Times New Roman" w:hAnsi="Times New Roman" w:cs="Times New Roman"/>
        </w:rPr>
        <w:t xml:space="preserve"> </w:t>
      </w:r>
      <w:r w:rsidR="00C850A5">
        <w:rPr>
          <w:rFonts w:ascii="Times New Roman" w:hAnsi="Times New Roman" w:cs="Times New Roman"/>
        </w:rPr>
        <w:t>Disc</w:t>
      </w:r>
      <w:r w:rsidR="00E104A6">
        <w:rPr>
          <w:rFonts w:ascii="Times New Roman" w:hAnsi="Times New Roman" w:cs="Times New Roman"/>
        </w:rPr>
        <w:t>ov</w:t>
      </w:r>
      <w:r w:rsidR="00C850A5">
        <w:rPr>
          <w:rFonts w:ascii="Times New Roman" w:hAnsi="Times New Roman" w:cs="Times New Roman"/>
        </w:rPr>
        <w:t xml:space="preserve">Epi </w:t>
      </w:r>
      <w:r w:rsidR="00794674">
        <w:rPr>
          <w:rFonts w:ascii="Times New Roman" w:hAnsi="Times New Roman" w:cs="Times New Roman"/>
        </w:rPr>
        <w:t>has been used to identify epitope rich regions</w:t>
      </w:r>
      <w:r w:rsidR="00B26EDA">
        <w:rPr>
          <w:rFonts w:ascii="Times New Roman" w:hAnsi="Times New Roman" w:cs="Times New Roman"/>
        </w:rPr>
        <w:t xml:space="preserve"> in membrane bound proteins from SA</w:t>
      </w:r>
      <w:r w:rsidR="001D2516">
        <w:rPr>
          <w:rFonts w:ascii="Times New Roman" w:hAnsi="Times New Roman" w:cs="Times New Roman"/>
        </w:rPr>
        <w:t>RS</w:t>
      </w:r>
      <w:r w:rsidR="006806DC">
        <w:rPr>
          <w:rFonts w:ascii="Times New Roman" w:hAnsi="Times New Roman" w:cs="Times New Roman"/>
        </w:rPr>
        <w:t>-CoV-2</w:t>
      </w:r>
      <w:r w:rsidR="000205BB">
        <w:rPr>
          <w:rFonts w:ascii="Times New Roman" w:hAnsi="Times New Roman" w:cs="Times New Roman"/>
        </w:rPr>
        <w:t xml:space="preserve">. </w:t>
      </w:r>
      <w:r w:rsidR="001F21EE">
        <w:rPr>
          <w:rFonts w:ascii="Times New Roman" w:hAnsi="Times New Roman" w:cs="Times New Roman"/>
        </w:rPr>
        <w:t>T</w:t>
      </w:r>
      <w:r w:rsidR="000205BB">
        <w:rPr>
          <w:rFonts w:ascii="Times New Roman" w:hAnsi="Times New Roman" w:cs="Times New Roman"/>
        </w:rPr>
        <w:t xml:space="preserve">he GUI (graphical user interface) </w:t>
      </w:r>
      <w:r w:rsidR="001F21EE">
        <w:rPr>
          <w:rFonts w:ascii="Times New Roman" w:hAnsi="Times New Roman" w:cs="Times New Roman"/>
        </w:rPr>
        <w:t>of DiscovEpi (Figure 1A, B</w:t>
      </w:r>
      <w:r w:rsidR="002417DD">
        <w:rPr>
          <w:rFonts w:ascii="Times New Roman" w:hAnsi="Times New Roman" w:cs="Times New Roman"/>
        </w:rPr>
        <w:t>, C</w:t>
      </w:r>
      <w:r w:rsidR="001F21EE">
        <w:rPr>
          <w:rFonts w:ascii="Times New Roman" w:hAnsi="Times New Roman" w:cs="Times New Roman"/>
        </w:rPr>
        <w:t>) allow</w:t>
      </w:r>
      <w:r w:rsidR="003D5BB4">
        <w:rPr>
          <w:rFonts w:ascii="Times New Roman" w:hAnsi="Times New Roman" w:cs="Times New Roman"/>
        </w:rPr>
        <w:t>s</w:t>
      </w:r>
      <w:r w:rsidR="001F21EE">
        <w:rPr>
          <w:rFonts w:ascii="Times New Roman" w:hAnsi="Times New Roman" w:cs="Times New Roman"/>
        </w:rPr>
        <w:t xml:space="preserve"> the automized extraction of all SARS-CoV-2 sequences with specific features.</w:t>
      </w:r>
      <w:r w:rsidR="00D30284">
        <w:rPr>
          <w:rFonts w:ascii="Times New Roman" w:hAnsi="Times New Roman" w:cs="Times New Roman"/>
        </w:rPr>
        <w:t xml:space="preserve"> </w:t>
      </w:r>
      <w:r w:rsidR="001502C2">
        <w:rPr>
          <w:rFonts w:ascii="Times New Roman" w:hAnsi="Times New Roman" w:cs="Times New Roman"/>
        </w:rPr>
        <w:t>T</w:t>
      </w:r>
      <w:r w:rsidR="008F060A">
        <w:rPr>
          <w:rFonts w:ascii="Times New Roman" w:hAnsi="Times New Roman" w:cs="Times New Roman"/>
        </w:rPr>
        <w:t>he text fields on the first tab are t</w:t>
      </w:r>
      <w:r w:rsidR="001502C2">
        <w:rPr>
          <w:rFonts w:ascii="Times New Roman" w:hAnsi="Times New Roman" w:cs="Times New Roman"/>
        </w:rPr>
        <w:t xml:space="preserve">o </w:t>
      </w:r>
      <w:r w:rsidR="009E75B0">
        <w:rPr>
          <w:rFonts w:ascii="Times New Roman" w:hAnsi="Times New Roman" w:cs="Times New Roman"/>
        </w:rPr>
        <w:t>specify</w:t>
      </w:r>
      <w:r w:rsidR="001502C2">
        <w:rPr>
          <w:rFonts w:ascii="Times New Roman" w:hAnsi="Times New Roman" w:cs="Times New Roman"/>
        </w:rPr>
        <w:t xml:space="preserve"> the set of proteins</w:t>
      </w:r>
      <w:r w:rsidR="00786C60">
        <w:rPr>
          <w:rFonts w:ascii="Times New Roman" w:hAnsi="Times New Roman" w:cs="Times New Roman"/>
        </w:rPr>
        <w:t xml:space="preserve"> </w:t>
      </w:r>
      <w:r w:rsidR="005D4943">
        <w:rPr>
          <w:rFonts w:ascii="Times New Roman" w:hAnsi="Times New Roman" w:cs="Times New Roman"/>
        </w:rPr>
        <w:t>to retrieve</w:t>
      </w:r>
      <w:r w:rsidR="008F060A">
        <w:rPr>
          <w:rFonts w:ascii="Times New Roman" w:hAnsi="Times New Roman" w:cs="Times New Roman"/>
        </w:rPr>
        <w:t xml:space="preserve">. </w:t>
      </w:r>
      <w:r w:rsidR="00D30284">
        <w:rPr>
          <w:rFonts w:ascii="Times New Roman" w:hAnsi="Times New Roman" w:cs="Times New Roman"/>
        </w:rPr>
        <w:t>Beside the</w:t>
      </w:r>
      <w:r w:rsidR="00D54838">
        <w:rPr>
          <w:rFonts w:ascii="Times New Roman" w:hAnsi="Times New Roman" w:cs="Times New Roman"/>
        </w:rPr>
        <w:t xml:space="preserve"> name of</w:t>
      </w:r>
      <w:r w:rsidR="001F21EE">
        <w:rPr>
          <w:rFonts w:ascii="Times New Roman" w:hAnsi="Times New Roman" w:cs="Times New Roman"/>
        </w:rPr>
        <w:t xml:space="preserve"> the </w:t>
      </w:r>
      <w:r w:rsidR="00634497">
        <w:rPr>
          <w:rFonts w:ascii="Times New Roman" w:hAnsi="Times New Roman" w:cs="Times New Roman"/>
        </w:rPr>
        <w:t>organism</w:t>
      </w:r>
      <w:r w:rsidR="00037B3B">
        <w:rPr>
          <w:rFonts w:ascii="Times New Roman" w:hAnsi="Times New Roman" w:cs="Times New Roman"/>
        </w:rPr>
        <w:t xml:space="preserve"> </w:t>
      </w:r>
      <w:r w:rsidR="00D30284">
        <w:rPr>
          <w:rFonts w:ascii="Times New Roman" w:hAnsi="Times New Roman" w:cs="Times New Roman"/>
        </w:rPr>
        <w:t xml:space="preserve">species or strain, the set can be restricted to a specific </w:t>
      </w:r>
      <w:r w:rsidR="00634497">
        <w:rPr>
          <w:rFonts w:ascii="Times New Roman" w:hAnsi="Times New Roman" w:cs="Times New Roman"/>
        </w:rPr>
        <w:t xml:space="preserve">subcellular </w:t>
      </w:r>
      <w:r w:rsidR="001F21EE">
        <w:rPr>
          <w:rFonts w:ascii="Times New Roman" w:hAnsi="Times New Roman" w:cs="Times New Roman"/>
        </w:rPr>
        <w:t>localization</w:t>
      </w:r>
      <w:r w:rsidR="007B3220">
        <w:rPr>
          <w:rFonts w:ascii="Times New Roman" w:hAnsi="Times New Roman" w:cs="Times New Roman"/>
        </w:rPr>
        <w:t xml:space="preserve"> </w:t>
      </w:r>
      <w:r w:rsidR="00D30284">
        <w:rPr>
          <w:rFonts w:ascii="Times New Roman" w:hAnsi="Times New Roman" w:cs="Times New Roman"/>
        </w:rPr>
        <w:t>as well as</w:t>
      </w:r>
      <w:r w:rsidR="001F21EE">
        <w:rPr>
          <w:rFonts w:ascii="Times New Roman" w:hAnsi="Times New Roman" w:cs="Times New Roman"/>
        </w:rPr>
        <w:t xml:space="preserve"> to</w:t>
      </w:r>
      <w:r w:rsidR="00611B21">
        <w:rPr>
          <w:rFonts w:ascii="Times New Roman" w:hAnsi="Times New Roman" w:cs="Times New Roman"/>
        </w:rPr>
        <w:t xml:space="preserve"> </w:t>
      </w:r>
      <w:r w:rsidR="00D30284">
        <w:rPr>
          <w:rFonts w:ascii="Times New Roman" w:hAnsi="Times New Roman" w:cs="Times New Roman"/>
        </w:rPr>
        <w:t xml:space="preserve">UniProt </w:t>
      </w:r>
      <w:r w:rsidR="00611B21">
        <w:rPr>
          <w:rFonts w:ascii="Times New Roman" w:hAnsi="Times New Roman" w:cs="Times New Roman"/>
        </w:rPr>
        <w:t>reviewed proteins</w:t>
      </w:r>
      <w:r w:rsidR="001F21EE">
        <w:rPr>
          <w:rFonts w:ascii="Times New Roman" w:hAnsi="Times New Roman" w:cs="Times New Roman"/>
        </w:rPr>
        <w:t xml:space="preserve"> o</w:t>
      </w:r>
      <w:r w:rsidR="001502C2">
        <w:rPr>
          <w:rFonts w:ascii="Times New Roman" w:hAnsi="Times New Roman" w:cs="Times New Roman"/>
        </w:rPr>
        <w:t>nly</w:t>
      </w:r>
      <w:r w:rsidR="00A262D8">
        <w:rPr>
          <w:rFonts w:ascii="Times New Roman" w:hAnsi="Times New Roman" w:cs="Times New Roman"/>
        </w:rPr>
        <w:t xml:space="preserve"> (</w:t>
      </w:r>
      <w:r w:rsidR="00A262D8" w:rsidRPr="00896281">
        <w:rPr>
          <w:rFonts w:ascii="Times New Roman" w:hAnsi="Times New Roman" w:cs="Times New Roman"/>
        </w:rPr>
        <w:t>https://www.uniprot.org/help/organism-name</w:t>
      </w:r>
      <w:r w:rsidR="00A262D8">
        <w:rPr>
          <w:rFonts w:ascii="Times New Roman" w:hAnsi="Times New Roman" w:cs="Times New Roman"/>
        </w:rPr>
        <w:t>,</w:t>
      </w:r>
      <w:r w:rsidR="00A262D8">
        <w:t xml:space="preserve"> </w:t>
      </w:r>
      <w:r w:rsidR="00A262D8" w:rsidRPr="00C205A1">
        <w:rPr>
          <w:rFonts w:ascii="Times New Roman" w:hAnsi="Times New Roman" w:cs="Times New Roman"/>
        </w:rPr>
        <w:t>https://www.uniprot.org/help/subcellular_location</w:t>
      </w:r>
      <w:r w:rsidR="00A262D8">
        <w:rPr>
          <w:rFonts w:ascii="Times New Roman" w:hAnsi="Times New Roman" w:cs="Times New Roman"/>
        </w:rPr>
        <w:t>)</w:t>
      </w:r>
      <w:r w:rsidR="00F03FA2">
        <w:rPr>
          <w:rFonts w:ascii="Times New Roman" w:hAnsi="Times New Roman" w:cs="Times New Roman"/>
        </w:rPr>
        <w:t>.</w:t>
      </w:r>
      <w:r w:rsidR="00154F9C">
        <w:rPr>
          <w:rFonts w:ascii="Times New Roman" w:hAnsi="Times New Roman" w:cs="Times New Roman"/>
        </w:rPr>
        <w:t xml:space="preserve"> </w:t>
      </w:r>
      <w:r w:rsidR="00C205A1">
        <w:rPr>
          <w:rFonts w:ascii="Times New Roman" w:hAnsi="Times New Roman" w:cs="Times New Roman"/>
        </w:rPr>
        <w:t xml:space="preserve">DiscovEpi </w:t>
      </w:r>
      <w:r w:rsidR="00D30284">
        <w:rPr>
          <w:rFonts w:ascii="Times New Roman" w:hAnsi="Times New Roman" w:cs="Times New Roman"/>
        </w:rPr>
        <w:t xml:space="preserve">output contain </w:t>
      </w:r>
      <w:r w:rsidR="009B7FDC">
        <w:rPr>
          <w:rFonts w:ascii="Times New Roman" w:hAnsi="Times New Roman" w:cs="Times New Roman"/>
        </w:rPr>
        <w:t>a</w:t>
      </w:r>
      <w:r w:rsidR="00E4234F">
        <w:rPr>
          <w:rFonts w:ascii="Times New Roman" w:hAnsi="Times New Roman" w:cs="Times New Roman"/>
        </w:rPr>
        <w:t>n Excel spreadsheet containing</w:t>
      </w:r>
      <w:r w:rsidR="00BB1382">
        <w:rPr>
          <w:rFonts w:ascii="Times New Roman" w:hAnsi="Times New Roman" w:cs="Times New Roman"/>
        </w:rPr>
        <w:t xml:space="preserve"> meta</w:t>
      </w:r>
      <w:r w:rsidR="00834FCD">
        <w:rPr>
          <w:rFonts w:ascii="Times New Roman" w:hAnsi="Times New Roman" w:cs="Times New Roman"/>
        </w:rPr>
        <w:t xml:space="preserve">-data </w:t>
      </w:r>
      <w:r w:rsidR="001F21EE">
        <w:rPr>
          <w:rFonts w:ascii="Times New Roman" w:hAnsi="Times New Roman" w:cs="Times New Roman"/>
        </w:rPr>
        <w:t xml:space="preserve">information </w:t>
      </w:r>
      <w:r w:rsidR="00834FCD">
        <w:rPr>
          <w:rFonts w:ascii="Times New Roman" w:hAnsi="Times New Roman" w:cs="Times New Roman"/>
        </w:rPr>
        <w:t xml:space="preserve">about the proteins </w:t>
      </w:r>
      <w:r w:rsidR="00406FBF">
        <w:rPr>
          <w:rFonts w:ascii="Times New Roman" w:hAnsi="Times New Roman" w:cs="Times New Roman"/>
        </w:rPr>
        <w:t>including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UniProt ID, protein 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 name, length of the signal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available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whole</w:t>
      </w:r>
      <w:r w:rsidR="00BD734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protein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sequence, subcellular loca</w:t>
      </w:r>
      <w:r w:rsidR="00834FC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liza</w:t>
      </w:r>
      <w:r w:rsidR="00834FCD" w:rsidRPr="007C63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tion, and the amino acid sequence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</w:t>
      </w:r>
      <w:r w:rsidR="003471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</w:t>
      </w:r>
      <w:r w:rsidR="006540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(Figure 1A)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E408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0848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D302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automatically remove </w:t>
      </w:r>
      <w:r w:rsidR="007568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redundant sequences </w:t>
      </w:r>
      <w:r w:rsidR="00CA1F4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before </w:t>
      </w:r>
      <w:r w:rsidR="00115E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prediction step.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3028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 </w:t>
      </w:r>
      <w:r w:rsidR="009C2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epitopes will be predicted for every protein sequence retrieved from </w:t>
      </w:r>
      <w:r w:rsidR="00486D4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9C231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UniProt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after setting the </w:t>
      </w:r>
      <w:r w:rsidR="007862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NetMHCpan parameters</w:t>
      </w:r>
      <w:r w:rsidR="00EF0B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(Figure 1B)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78629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BE0C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forward to NetMHCpan </w:t>
      </w:r>
      <w:sdt>
        <w:sdtPr>
          <w:rPr>
            <w:rFonts w:ascii="Times New Roman" w:eastAsia="Times New Roman" w:hAnsi="Times New Roman" w:cs="Times New Roman"/>
            <w:kern w:val="0"/>
            <w:lang w:eastAsia="en-GB"/>
            <w14:ligatures w14:val="none"/>
          </w:rPr>
          <w:alias w:val="To edit, see citavi.com/edit"/>
          <w:tag w:val="CitaviPlaceholder#088fc301-5883-4bf9-92c1-0ed868465e3d"/>
          <w:id w:val="2089959950"/>
          <w:placeholder>
            <w:docPart w:val="ADAF0DA4238D48E785CBA5A86102AAAB"/>
          </w:placeholder>
        </w:sdtPr>
        <w:sdtContent>
          <w:r w:rsidR="00406FBF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begin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1NzJiZGJiLWQzMzAtNGE5Yy04YTM0LTc5Y2VmOTEwY2JiZiIsIlJhbmdlTGVuZ3RoIjoyMSwiUmVmZXJlbmNlSWQiOiJlYTcyMDQzNi0xY2I2LTQ0NmQtOTRkMC1hZTk0NzBlOTI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MxMTE0OTAwIiwiVXJpU3RyaW5nIjoiaHR0cDovL3d3dy5uY2JpLm5sbS5uaWguZ292L3B1Ym1lZC8zMTExNDkw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zVDE0OjM3OjA4IiwiTW9kaWZpZWRCeSI6Il9DZWRyaWMgTWFobmNrZSIsIklkIjoiYmFlZDc5YzctMWQ3MS00MDQ4LWEzODItMDQ5YTZjNjRlMjU4IiwiTW9kaWZpZWRPbiI6IjIwMjMtMDgtMDNUMTQ6Mzc6MDg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QTUM2NjAyNDk4IiwiVXJpU3RyaW5nIjoiaHR0cHM6Ly93d3cubmNiaS5ubG0ubmloLmdvdi9wbWMvYXJ0aWNsZXMvUE1DNjYwMjQ5O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AzVDE0OjM3OjA4IiwiTW9kaWZpZWRCeSI6Il9DZWRyaWMgTWFobmNrZSIsIklkIjoiNmNkZWZlOTEtMmRkNy00ZDI1LWFhOWMtNDE4Zjg3MGQzZTZjIiwiTW9kaWZpZWRPbiI6IjIwMjMtMDgtMDNUMTQ6Mzc6MDg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kzL25hci9na3o0NTIiLCJVcmlTdHJpbmciOiJodHRwczovL2RvaS5vcmcvMTAuMTA5My9uYXIvZ2t6NDU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NUMTQ6Mzc6MDgiLCJNb2RpZmllZEJ5IjoiX0NlZHJpYyBNYWhuY2tlIiwiSWQiOiI5ODJiZmE1ZS01YjhkLTQ4OTgtYjcxZS05NTdhYTU5YmIxM2UiLCJNb2RpZmllZE9uIjoiMjAyMy0wOC0wM1QxNDozNzowOCIsIlByb2plY3QiOnsiJHJlZiI6IjgifX1dLCJOdW1iZXIiOiJXMSIsIk9yZ2FuaXphdGlvbnMiOltdLCJPdGhlcnNJbnZvbHZlZCI6W10sIlBhZ2VSYW5nZSI6IjxzcD5cclxuICA8bnM+T21pdDwvbnM+XHJcbiAgPG9zPlc1MDItVzUwNjwvb3M+XHJcbiAgPHBzPlc1MDItVzUwNjwvcHM+XHJcbjwvc3A+XHJcbjxvcz5XNTAyLVc1MDY8L29zPiIsIlBlcmlvZGljYWwiOnsiJGlkIjoiMzA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}</w:instrText>
          </w:r>
          <w:r w:rsidR="00406FBF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separate"/>
          </w:r>
          <w:r w:rsid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(Dhanda</w:t>
          </w:r>
          <w:r w:rsidR="007D2FF1" w:rsidRPr="007D2FF1">
            <w:rPr>
              <w:rFonts w:ascii="Times New Roman" w:eastAsia="Times New Roman" w:hAnsi="Times New Roman" w:cs="Times New Roman"/>
              <w:i/>
              <w:kern w:val="0"/>
              <w:lang w:eastAsia="en-GB"/>
              <w14:ligatures w14:val="none"/>
            </w:rPr>
            <w:t xml:space="preserve"> et al.</w:t>
          </w:r>
          <w:r w:rsidR="007D2FF1" w:rsidRPr="007D2FF1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t>, 2019)</w:t>
          </w:r>
          <w:r w:rsidR="00406FBF">
            <w:rPr>
              <w:rFonts w:ascii="Times New Roman" w:eastAsia="Times New Roman" w:hAnsi="Times New Roman" w:cs="Times New Roman"/>
              <w:kern w:val="0"/>
              <w:lang w:eastAsia="en-GB"/>
              <w14:ligatures w14:val="none"/>
            </w:rPr>
            <w:fldChar w:fldCharType="end"/>
          </w:r>
        </w:sdtContent>
      </w:sdt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r w:rsidR="00BE0C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HLA allele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(default = </w:t>
      </w:r>
      <w:r w:rsidR="00455E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HLA-A*02:01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), the </w:t>
      </w:r>
      <w:r w:rsidR="00BE0C5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length 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(default = </w:t>
      </w:r>
      <w:r w:rsidR="00455E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9</w:t>
      </w:r>
      <w:r w:rsidR="00406FB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 w:rsidR="00A140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threshold </w:t>
      </w:r>
      <w:r w:rsidR="00AE6C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NetMHCpan </w:t>
      </w:r>
      <w:r w:rsidR="00041A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</w:t>
      </w:r>
      <w:r w:rsidR="00AE6C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score percentile rank</w:t>
      </w:r>
      <w:r w:rsidR="00EF0B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(default = 3.0)</w:t>
      </w:r>
      <w:r w:rsidR="00622EB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the NetMHCpan predictions of single epitopes </w:t>
      </w:r>
      <w:r w:rsidR="009672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976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calculates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density and average binding score for each protein sequence individually</w:t>
      </w:r>
      <w:r w:rsidR="00976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assess the putative </w:t>
      </w:r>
      <w:r w:rsidR="000465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 cell epitope dependent immunogenicity</w:t>
      </w:r>
      <w:r w:rsidR="007356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(Supplemental Material </w:t>
      </w:r>
      <w:r w:rsidR="009711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  <w:r w:rsidR="00AF3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0465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scores are essential to define research use efficiency as length is a limiting factor for peptide synthesis. T</w:t>
      </w:r>
      <w:r w:rsidR="00030C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epitope density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describes </w:t>
      </w:r>
      <w:r w:rsidR="00030C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</w:t>
      </w:r>
      <w:r w:rsidR="00030C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binding epitopes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relation to all</w:t>
      </w:r>
      <w:r w:rsidR="00670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possible </w:t>
      </w:r>
      <w:r w:rsidR="00670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peptides of the respective length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sequence.</w:t>
      </w:r>
      <w:r w:rsidR="00B240A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average 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protein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binding 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score</w:t>
      </w:r>
      <w:r w:rsidR="002701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focuss</w:t>
      </w:r>
      <w:r w:rsidR="001A30F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es</w:t>
      </w:r>
      <w:r w:rsidR="0027010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only on the retr</w:t>
      </w:r>
      <w:r w:rsidR="00BC2B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ieved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relevant </w:t>
      </w:r>
      <w:r w:rsidR="00BC2B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epitopes</w:t>
      </w:r>
      <w:r w:rsidR="00294B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gain information about</w:t>
      </w:r>
      <w:r w:rsidR="00294B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="00670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putative immunogenicity</w:t>
      </w:r>
      <w:r w:rsidR="00AD37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regarding CTLs</w:t>
      </w:r>
      <w:r w:rsidR="0067015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98318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34D14">
        <w:rPr>
          <w:rFonts w:ascii="Times New Roman" w:hAnsi="Times New Roman" w:cs="Times New Roman"/>
          <w:color w:val="000000"/>
        </w:rPr>
        <w:t>For the protein-centric visualization of the potential epitopes DiscovEpi allow</w:t>
      </w:r>
      <w:r w:rsidR="00A40F58">
        <w:rPr>
          <w:rFonts w:ascii="Times New Roman" w:hAnsi="Times New Roman" w:cs="Times New Roman"/>
          <w:color w:val="000000"/>
        </w:rPr>
        <w:t>s</w:t>
      </w:r>
      <w:r w:rsidR="00E34D14">
        <w:rPr>
          <w:rFonts w:ascii="Times New Roman" w:hAnsi="Times New Roman" w:cs="Times New Roman"/>
          <w:color w:val="000000"/>
        </w:rPr>
        <w:t xml:space="preserve"> the user to setup up the visualization area (Figure 1C) and creates a heatmap of the dataset of protein sequences with their epitopes (Figure 1D). The heatmap is scaled on the maximum protein length (default</w:t>
      </w:r>
      <w:r w:rsidR="00842007">
        <w:rPr>
          <w:rFonts w:ascii="Times New Roman" w:hAnsi="Times New Roman" w:cs="Times New Roman"/>
          <w:color w:val="000000"/>
        </w:rPr>
        <w:t xml:space="preserve"> is the </w:t>
      </w:r>
      <w:r w:rsidR="00ED5D8E">
        <w:rPr>
          <w:rFonts w:ascii="Times New Roman" w:hAnsi="Times New Roman" w:cs="Times New Roman"/>
          <w:color w:val="000000"/>
        </w:rPr>
        <w:t>length of the longest sequence in the set</w:t>
      </w:r>
      <w:r w:rsidR="00E34D14">
        <w:rPr>
          <w:rFonts w:ascii="Times New Roman" w:hAnsi="Times New Roman" w:cs="Times New Roman"/>
          <w:color w:val="000000"/>
        </w:rPr>
        <w:t xml:space="preserve">) and the number of top ranked protein sequences (default = </w:t>
      </w:r>
      <w:r w:rsidR="00F0647B">
        <w:rPr>
          <w:rFonts w:ascii="Times New Roman" w:hAnsi="Times New Roman" w:cs="Times New Roman"/>
          <w:color w:val="000000"/>
        </w:rPr>
        <w:t>50</w:t>
      </w:r>
      <w:r w:rsidR="00E34D14">
        <w:rPr>
          <w:rFonts w:ascii="Times New Roman" w:hAnsi="Times New Roman" w:cs="Times New Roman"/>
          <w:color w:val="000000"/>
        </w:rPr>
        <w:t xml:space="preserve">). </w:t>
      </w:r>
      <w:r w:rsidR="00C639BA">
        <w:rPr>
          <w:rFonts w:ascii="Times New Roman" w:hAnsi="Times New Roman" w:cs="Times New Roman"/>
          <w:color w:val="000000"/>
        </w:rPr>
        <w:t xml:space="preserve">The proteins to be shown on the map are ordered </w:t>
      </w:r>
      <w:r w:rsidR="00C639BA">
        <w:rPr>
          <w:rFonts w:ascii="Times New Roman" w:hAnsi="Times New Roman" w:cs="Times New Roman"/>
          <w:color w:val="000000"/>
        </w:rPr>
        <w:lastRenderedPageBreak/>
        <w:t>by the calculated epitope density</w:t>
      </w:r>
      <w:r w:rsidR="001066F9">
        <w:rPr>
          <w:rFonts w:ascii="Times New Roman" w:hAnsi="Times New Roman" w:cs="Times New Roman"/>
          <w:color w:val="000000"/>
        </w:rPr>
        <w:t xml:space="preserve">, so that increasing the vertical </w:t>
      </w:r>
      <w:r w:rsidR="00C47492">
        <w:rPr>
          <w:rFonts w:ascii="Times New Roman" w:hAnsi="Times New Roman" w:cs="Times New Roman"/>
          <w:color w:val="000000"/>
        </w:rPr>
        <w:t xml:space="preserve">resolution through limiting the number </w:t>
      </w:r>
      <w:r w:rsidR="00311C3D">
        <w:rPr>
          <w:rFonts w:ascii="Times New Roman" w:hAnsi="Times New Roman" w:cs="Times New Roman"/>
          <w:color w:val="000000"/>
        </w:rPr>
        <w:t xml:space="preserve">of </w:t>
      </w:r>
      <w:r w:rsidR="00311C3D">
        <w:rPr>
          <w:rFonts w:ascii="Times New Roman" w:hAnsi="Times New Roman" w:cs="Times New Roman"/>
          <w:color w:val="000000"/>
        </w:rPr>
        <w:t xml:space="preserve">proteins automatically puts a focus on the proteins of highest </w:t>
      </w:r>
      <w:r w:rsidR="00613A15">
        <w:rPr>
          <w:rFonts w:ascii="Times New Roman" w:hAnsi="Times New Roman" w:cs="Times New Roman"/>
          <w:color w:val="000000"/>
        </w:rPr>
        <w:t>epitope density.</w:t>
      </w:r>
      <w:r w:rsidR="000A0E0C">
        <w:rPr>
          <w:rFonts w:ascii="Times New Roman" w:hAnsi="Times New Roman" w:cs="Times New Roman"/>
          <w:color w:val="000000"/>
        </w:rPr>
        <w:t xml:space="preserve"> </w:t>
      </w:r>
    </w:p>
    <w:p w14:paraId="32C44025" w14:textId="11E8959B" w:rsidR="00D30284" w:rsidRPr="00491A6B" w:rsidRDefault="00D30284" w:rsidP="00BB4A61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491A6B">
        <w:rPr>
          <w:rFonts w:ascii="Times New Roman" w:hAnsi="Times New Roman" w:cs="Times New Roman"/>
          <w:b/>
          <w:bCs/>
          <w:color w:val="000000"/>
        </w:rPr>
        <w:t>Use-Case: Prediction of potential SARS-CoV-2 epitopes</w:t>
      </w:r>
    </w:p>
    <w:p w14:paraId="5C61E9AA" w14:textId="6A75D959" w:rsidR="00D30284" w:rsidRDefault="00D30284" w:rsidP="00BB4A61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the use-case we retrieved 10 unique reviewed protein entries associated with the organism SARS-CoV-2 and the localization term “Membrane” (</w:t>
      </w:r>
      <w:r w:rsidR="00491A6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Figure 1A,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Supplemental Material 2). </w:t>
      </w:r>
      <w:r w:rsidR="006540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Prediction for epitopes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length “9” for the allele “HLA-A*02:01”</w:t>
      </w:r>
      <w:r w:rsidR="006540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ended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 with</w:t>
      </w:r>
      <w:r>
        <w:rPr>
          <w:rFonts w:ascii="Times New Roman" w:hAnsi="Times New Roman" w:cs="Times New Roman"/>
          <w:color w:val="000000"/>
        </w:rPr>
        <w:t xml:space="preserve"> </w:t>
      </w:r>
      <w:r w:rsidR="00654058"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total </w:t>
      </w:r>
      <w:r w:rsidR="00654058"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color w:val="000000"/>
        </w:rPr>
        <w:t>521 epitopes</w:t>
      </w:r>
      <w:r w:rsidR="00654058">
        <w:rPr>
          <w:rFonts w:ascii="Times New Roman" w:hAnsi="Times New Roman" w:cs="Times New Roman"/>
          <w:color w:val="000000"/>
        </w:rPr>
        <w:t xml:space="preserve"> (threshold of NetMHCpan &gt;= 3</w:t>
      </w:r>
      <w:r w:rsidR="00491A6B">
        <w:rPr>
          <w:rFonts w:ascii="Times New Roman" w:hAnsi="Times New Roman" w:cs="Times New Roman"/>
          <w:color w:val="000000"/>
        </w:rPr>
        <w:t>, Figure 1B, Supplemental Material 3</w:t>
      </w:r>
      <w:r w:rsidR="00654058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>.</w:t>
      </w:r>
      <w:r w:rsidR="00654058">
        <w:rPr>
          <w:rFonts w:ascii="Times New Roman" w:hAnsi="Times New Roman" w:cs="Times New Roman"/>
          <w:color w:val="000000"/>
        </w:rPr>
        <w:t xml:space="preserve"> </w:t>
      </w:r>
    </w:p>
    <w:p w14:paraId="2925A17B" w14:textId="7E333366" w:rsidR="00EE6E03" w:rsidRDefault="006E247F" w:rsidP="00BB4A6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protein</w:t>
      </w:r>
      <w:r w:rsidR="00E34D14">
        <w:rPr>
          <w:rFonts w:ascii="Times New Roman" w:hAnsi="Times New Roman" w:cs="Times New Roman"/>
          <w:color w:val="000000"/>
        </w:rPr>
        <w:t xml:space="preserve"> length varied between </w:t>
      </w:r>
      <w:r w:rsidR="006A65C6">
        <w:rPr>
          <w:rFonts w:ascii="Times New Roman" w:hAnsi="Times New Roman" w:cs="Times New Roman"/>
          <w:color w:val="000000"/>
        </w:rPr>
        <w:t>43</w:t>
      </w:r>
      <w:r w:rsidR="00E34D14">
        <w:rPr>
          <w:rFonts w:ascii="Times New Roman" w:hAnsi="Times New Roman" w:cs="Times New Roman"/>
          <w:color w:val="000000"/>
        </w:rPr>
        <w:t xml:space="preserve"> amino acids from the </w:t>
      </w:r>
      <w:r w:rsidR="00404699">
        <w:rPr>
          <w:rFonts w:ascii="Times New Roman" w:hAnsi="Times New Roman" w:cs="Times New Roman"/>
          <w:i/>
          <w:color w:val="000000"/>
        </w:rPr>
        <w:t>NS7B_SARS2</w:t>
      </w:r>
      <w:r w:rsidR="00C20DA5">
        <w:rPr>
          <w:rFonts w:ascii="Times New Roman" w:hAnsi="Times New Roman" w:cs="Times New Roman"/>
          <w:color w:val="000000"/>
        </w:rPr>
        <w:t xml:space="preserve"> </w:t>
      </w:r>
      <w:r w:rsidR="00E34D14" w:rsidRPr="00C20DA5">
        <w:rPr>
          <w:rFonts w:ascii="Times New Roman" w:hAnsi="Times New Roman" w:cs="Times New Roman"/>
          <w:color w:val="000000"/>
        </w:rPr>
        <w:t>to</w:t>
      </w:r>
      <w:r w:rsidR="00E34D14">
        <w:rPr>
          <w:rFonts w:ascii="Times New Roman" w:hAnsi="Times New Roman" w:cs="Times New Roman"/>
          <w:color w:val="000000"/>
        </w:rPr>
        <w:t xml:space="preserve"> </w:t>
      </w:r>
      <w:r w:rsidR="001D4BCD">
        <w:rPr>
          <w:rFonts w:ascii="Times New Roman" w:hAnsi="Times New Roman" w:cs="Times New Roman"/>
          <w:color w:val="000000"/>
        </w:rPr>
        <w:t xml:space="preserve">7096 </w:t>
      </w:r>
      <w:r w:rsidR="00E34D14">
        <w:rPr>
          <w:rFonts w:ascii="Times New Roman" w:hAnsi="Times New Roman" w:cs="Times New Roman"/>
          <w:color w:val="000000"/>
        </w:rPr>
        <w:t xml:space="preserve">amino acids of the </w:t>
      </w:r>
      <w:r w:rsidR="0010738E" w:rsidRPr="00404699">
        <w:rPr>
          <w:rFonts w:ascii="Times New Roman" w:hAnsi="Times New Roman" w:cs="Times New Roman"/>
          <w:color w:val="000000"/>
        </w:rPr>
        <w:t xml:space="preserve">Replicase protein </w:t>
      </w:r>
      <w:r w:rsidR="00404699">
        <w:rPr>
          <w:rFonts w:ascii="Times New Roman" w:hAnsi="Times New Roman" w:cs="Times New Roman"/>
          <w:i/>
          <w:color w:val="000000"/>
        </w:rPr>
        <w:t>R1AB_SARS2</w:t>
      </w:r>
      <w:r w:rsidR="00491A6B">
        <w:rPr>
          <w:rFonts w:ascii="Times New Roman" w:hAnsi="Times New Roman" w:cs="Times New Roman"/>
          <w:color w:val="000000"/>
        </w:rPr>
        <w:t xml:space="preserve"> (Supplemental Material 2)</w:t>
      </w:r>
      <w:r w:rsidR="000E43B4">
        <w:rPr>
          <w:rFonts w:ascii="Times New Roman" w:hAnsi="Times New Roman" w:cs="Times New Roman"/>
          <w:color w:val="000000"/>
        </w:rPr>
        <w:t xml:space="preserve">. To ensure good resolution </w:t>
      </w:r>
      <w:r w:rsidR="00AD54BD">
        <w:rPr>
          <w:rFonts w:ascii="Times New Roman" w:hAnsi="Times New Roman" w:cs="Times New Roman"/>
          <w:color w:val="000000"/>
        </w:rPr>
        <w:t xml:space="preserve">of the smaller proteins we limited the length to 1300 amino acids to </w:t>
      </w:r>
      <w:r w:rsidR="003F73C8">
        <w:rPr>
          <w:rFonts w:ascii="Times New Roman" w:hAnsi="Times New Roman" w:cs="Times New Roman"/>
          <w:color w:val="000000"/>
        </w:rPr>
        <w:t xml:space="preserve">still display the full </w:t>
      </w:r>
      <w:r w:rsidR="00C535AA" w:rsidRPr="00404699">
        <w:rPr>
          <w:rFonts w:ascii="Times New Roman" w:hAnsi="Times New Roman" w:cs="Times New Roman"/>
          <w:color w:val="000000"/>
        </w:rPr>
        <w:t>glycoprotein</w:t>
      </w:r>
      <w:r w:rsidR="003F73C8">
        <w:rPr>
          <w:rFonts w:ascii="Times New Roman" w:hAnsi="Times New Roman" w:cs="Times New Roman"/>
          <w:color w:val="000000"/>
        </w:rPr>
        <w:t xml:space="preserve"> </w:t>
      </w:r>
      <w:r w:rsidR="00404699">
        <w:rPr>
          <w:rFonts w:ascii="Times New Roman" w:hAnsi="Times New Roman" w:cs="Times New Roman"/>
          <w:i/>
          <w:color w:val="000000"/>
        </w:rPr>
        <w:t>SPIKE_SARS2</w:t>
      </w:r>
      <w:r w:rsidR="00404699">
        <w:rPr>
          <w:rFonts w:ascii="Times New Roman" w:hAnsi="Times New Roman" w:cs="Times New Roman"/>
          <w:color w:val="000000"/>
        </w:rPr>
        <w:t xml:space="preserve"> </w:t>
      </w:r>
      <w:r w:rsidR="003F73C8">
        <w:rPr>
          <w:rFonts w:ascii="Times New Roman" w:hAnsi="Times New Roman" w:cs="Times New Roman"/>
          <w:color w:val="000000"/>
        </w:rPr>
        <w:t xml:space="preserve">which is </w:t>
      </w:r>
      <w:r w:rsidR="00BD3DCD">
        <w:rPr>
          <w:rFonts w:ascii="Times New Roman" w:hAnsi="Times New Roman" w:cs="Times New Roman"/>
          <w:color w:val="000000"/>
        </w:rPr>
        <w:t xml:space="preserve">already used in vaccines </w:t>
      </w:r>
      <w:sdt>
        <w:sdtPr>
          <w:rPr>
            <w:rFonts w:ascii="Times New Roman" w:hAnsi="Times New Roman" w:cs="Times New Roman"/>
            <w:color w:val="000000"/>
          </w:rPr>
          <w:alias w:val="To edit, see citavi.com/edit"/>
          <w:tag w:val="CitaviPlaceholder#28e40924-fe23-4149-84d4-c2faea30d58c"/>
          <w:id w:val="629758066"/>
          <w:placeholder>
            <w:docPart w:val="DefaultPlaceholder_-1854013440"/>
          </w:placeholder>
        </w:sdtPr>
        <w:sdtContent>
          <w:r w:rsidR="00BD3DCD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0NTU2NzM1LWYwMGYtNDEyNi1hMzhjLTY5ODlhNWQ1MjAwZSIsIlJhbmdlTGVuZ3RoIjoyMSwiUmVmZXJlbmNlSWQiOiI1ZGE5ODQwOC1mY2E3LTQwMTctOGZmYi01YWYzMjI1NWExZ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lZHJpYyBNYWhuY2tlIiwiQ3JlYXRlZE9uIjoiMjAyMy0wOC0yNVQxNDoyNTozNyIsIk1vZGlmaWVkQnkiOiJfQ2VkcmljIE1haG5ja2UiLCJJZCI6ImNkOTgxODU2LWZlN2UtNDQzNS05MDhjLTQ3MTBiNjc4Y2M0MiIsIk1vZGlmaWVkT24iOiIyMDIzLTA4LTI1VDE0OjI1OjM3IiwiUHJvamVjdCI6eyIkcmVmIjoiOCJ9fSx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1Ni9ORUpNb2EyMDM0NTc3IiwiVXJpU3RyaW5nIjoiaHR0cHM6Ly9kb2kub3JnLzEwLjEwNTYvTkVKTW9hMjAzNDU3N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4LTI1VDE0OjI1OjM3IiwiTW9kaWZpZWRCeSI6Il9DZWRyaWMgTWFobmNrZSIsIklkIjoiNTQ0MmZlMDktMWE2YS00MWYxLTg3YzYtNGZlNGUxMzY2YWQ1IiwiTW9kaWZpZWRPbiI6IjIwMjMtMDgtMjVUMTQ6MjU6Mzc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zMzMwMTI0NiIsIlVyaVN0cmluZyI6Imh0dHA6Ly93d3cubmNiaS5ubG0ubmloLmdvdi9wdWJtZWQvMzMzMDEyNDY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}</w:instrText>
          </w:r>
          <w:r w:rsidR="00BD3DCD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>
            <w:rPr>
              <w:rFonts w:ascii="Times New Roman" w:hAnsi="Times New Roman" w:cs="Times New Roman"/>
              <w:color w:val="000000"/>
            </w:rPr>
            <w:t>(Polack</w:t>
          </w:r>
          <w:r w:rsidR="007D2FF1" w:rsidRPr="007D2FF1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7D2FF1">
            <w:rPr>
              <w:rFonts w:ascii="Times New Roman" w:hAnsi="Times New Roman" w:cs="Times New Roman"/>
              <w:color w:val="000000"/>
            </w:rPr>
            <w:t>, 2020)</w:t>
          </w:r>
          <w:r w:rsidR="00BD3DCD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="00DF4147">
        <w:rPr>
          <w:rFonts w:ascii="Times New Roman" w:hAnsi="Times New Roman" w:cs="Times New Roman"/>
          <w:color w:val="000000"/>
        </w:rPr>
        <w:t xml:space="preserve"> </w:t>
      </w:r>
      <w:r w:rsidR="009851C5">
        <w:rPr>
          <w:rFonts w:ascii="Times New Roman" w:hAnsi="Times New Roman" w:cs="Times New Roman"/>
          <w:color w:val="000000"/>
        </w:rPr>
        <w:t>at the expense o</w:t>
      </w:r>
      <w:r w:rsidR="00326D1F">
        <w:rPr>
          <w:rFonts w:ascii="Times New Roman" w:hAnsi="Times New Roman" w:cs="Times New Roman"/>
          <w:color w:val="000000"/>
        </w:rPr>
        <w:t>f truncated sequences</w:t>
      </w:r>
      <w:r w:rsidR="00532DC1">
        <w:rPr>
          <w:rFonts w:ascii="Times New Roman" w:hAnsi="Times New Roman" w:cs="Times New Roman"/>
          <w:color w:val="000000"/>
        </w:rPr>
        <w:t xml:space="preserve"> of the two </w:t>
      </w:r>
      <w:r w:rsidR="00491A6B">
        <w:rPr>
          <w:rFonts w:ascii="Times New Roman" w:hAnsi="Times New Roman" w:cs="Times New Roman"/>
          <w:color w:val="000000"/>
        </w:rPr>
        <w:t>r</w:t>
      </w:r>
      <w:r w:rsidR="00532DC1" w:rsidRPr="00112B37">
        <w:rPr>
          <w:rFonts w:ascii="Times New Roman" w:hAnsi="Times New Roman" w:cs="Times New Roman"/>
          <w:color w:val="000000"/>
        </w:rPr>
        <w:t>eplicase proteins</w:t>
      </w:r>
      <w:r w:rsidR="00532DC1">
        <w:rPr>
          <w:rFonts w:ascii="Times New Roman" w:hAnsi="Times New Roman" w:cs="Times New Roman"/>
          <w:i/>
          <w:color w:val="000000"/>
        </w:rPr>
        <w:t xml:space="preserve"> </w:t>
      </w:r>
      <w:r w:rsidR="00112B37">
        <w:rPr>
          <w:rFonts w:ascii="Times New Roman" w:hAnsi="Times New Roman" w:cs="Times New Roman"/>
          <w:i/>
          <w:color w:val="000000"/>
        </w:rPr>
        <w:t>R1A_SARS2</w:t>
      </w:r>
      <w:r w:rsidR="00532DC1">
        <w:rPr>
          <w:rFonts w:ascii="Times New Roman" w:hAnsi="Times New Roman" w:cs="Times New Roman"/>
          <w:i/>
          <w:color w:val="000000"/>
        </w:rPr>
        <w:t xml:space="preserve"> </w:t>
      </w:r>
      <w:r w:rsidR="00532DC1">
        <w:rPr>
          <w:rFonts w:ascii="Times New Roman" w:hAnsi="Times New Roman" w:cs="Times New Roman"/>
          <w:color w:val="000000"/>
        </w:rPr>
        <w:t xml:space="preserve">and </w:t>
      </w:r>
      <w:r w:rsidR="00112B37">
        <w:rPr>
          <w:rFonts w:ascii="Times New Roman" w:hAnsi="Times New Roman" w:cs="Times New Roman"/>
          <w:i/>
          <w:color w:val="000000"/>
        </w:rPr>
        <w:t>R1AB_SARS2</w:t>
      </w:r>
      <w:r w:rsidR="00532DC1">
        <w:rPr>
          <w:rFonts w:ascii="Times New Roman" w:hAnsi="Times New Roman" w:cs="Times New Roman"/>
          <w:color w:val="000000"/>
        </w:rPr>
        <w:t xml:space="preserve"> </w:t>
      </w:r>
      <w:r w:rsidR="00DF4147">
        <w:rPr>
          <w:rFonts w:ascii="Times New Roman" w:hAnsi="Times New Roman" w:cs="Times New Roman"/>
          <w:color w:val="000000"/>
        </w:rPr>
        <w:t>(Figure 1D)</w:t>
      </w:r>
      <w:r w:rsidR="00792160">
        <w:rPr>
          <w:rFonts w:ascii="Times New Roman" w:hAnsi="Times New Roman" w:cs="Times New Roman"/>
          <w:color w:val="000000"/>
        </w:rPr>
        <w:t xml:space="preserve">. The resulting </w:t>
      </w:r>
      <w:r w:rsidR="00491A6B">
        <w:rPr>
          <w:rFonts w:ascii="Times New Roman" w:hAnsi="Times New Roman" w:cs="Times New Roman"/>
          <w:color w:val="000000"/>
        </w:rPr>
        <w:t>epitope map</w:t>
      </w:r>
      <w:r w:rsidR="00792160">
        <w:rPr>
          <w:rFonts w:ascii="Times New Roman" w:hAnsi="Times New Roman" w:cs="Times New Roman"/>
          <w:color w:val="000000"/>
        </w:rPr>
        <w:t xml:space="preserve"> </w:t>
      </w:r>
      <w:r w:rsidR="005B1122">
        <w:rPr>
          <w:rFonts w:ascii="Times New Roman" w:hAnsi="Times New Roman" w:cs="Times New Roman"/>
          <w:color w:val="000000"/>
        </w:rPr>
        <w:t xml:space="preserve">shows </w:t>
      </w:r>
      <w:r w:rsidR="00C33F30">
        <w:rPr>
          <w:rFonts w:ascii="Times New Roman" w:hAnsi="Times New Roman" w:cs="Times New Roman"/>
          <w:color w:val="000000"/>
        </w:rPr>
        <w:t xml:space="preserve">wide </w:t>
      </w:r>
      <w:r w:rsidR="00491A6B">
        <w:rPr>
          <w:rFonts w:ascii="Times New Roman" w:hAnsi="Times New Roman" w:cs="Times New Roman"/>
          <w:color w:val="000000"/>
        </w:rPr>
        <w:t xml:space="preserve">regions of several </w:t>
      </w:r>
      <w:r w:rsidR="00C33F30">
        <w:rPr>
          <w:rFonts w:ascii="Times New Roman" w:hAnsi="Times New Roman" w:cs="Times New Roman"/>
          <w:color w:val="000000"/>
        </w:rPr>
        <w:t>bands</w:t>
      </w:r>
      <w:r w:rsidR="00491A6B">
        <w:rPr>
          <w:rFonts w:ascii="Times New Roman" w:hAnsi="Times New Roman" w:cs="Times New Roman"/>
          <w:color w:val="000000"/>
        </w:rPr>
        <w:t xml:space="preserve"> of mediocre intensity</w:t>
      </w:r>
      <w:r w:rsidR="00C33F30">
        <w:rPr>
          <w:rFonts w:ascii="Times New Roman" w:hAnsi="Times New Roman" w:cs="Times New Roman"/>
          <w:color w:val="000000"/>
        </w:rPr>
        <w:t xml:space="preserve"> which indicate </w:t>
      </w:r>
      <w:r w:rsidR="00044493">
        <w:rPr>
          <w:rFonts w:ascii="Times New Roman" w:hAnsi="Times New Roman" w:cs="Times New Roman"/>
          <w:color w:val="000000"/>
        </w:rPr>
        <w:t xml:space="preserve">long </w:t>
      </w:r>
      <w:r w:rsidR="00413E1D">
        <w:rPr>
          <w:rFonts w:ascii="Times New Roman" w:hAnsi="Times New Roman" w:cs="Times New Roman"/>
          <w:color w:val="000000"/>
        </w:rPr>
        <w:t>sequence parts containing</w:t>
      </w:r>
      <w:r w:rsidR="00CE78E4">
        <w:rPr>
          <w:rFonts w:ascii="Times New Roman" w:hAnsi="Times New Roman" w:cs="Times New Roman"/>
          <w:color w:val="000000"/>
        </w:rPr>
        <w:t xml:space="preserve"> continuous </w:t>
      </w:r>
      <w:r w:rsidR="007C2910">
        <w:rPr>
          <w:rFonts w:ascii="Times New Roman" w:hAnsi="Times New Roman" w:cs="Times New Roman"/>
          <w:color w:val="000000"/>
        </w:rPr>
        <w:t xml:space="preserve">and </w:t>
      </w:r>
      <w:r w:rsidR="00491A6B">
        <w:rPr>
          <w:rFonts w:ascii="Times New Roman" w:hAnsi="Times New Roman" w:cs="Times New Roman"/>
          <w:color w:val="000000"/>
        </w:rPr>
        <w:t xml:space="preserve">few </w:t>
      </w:r>
      <w:r w:rsidR="007C2910">
        <w:rPr>
          <w:rFonts w:ascii="Times New Roman" w:hAnsi="Times New Roman" w:cs="Times New Roman"/>
          <w:color w:val="000000"/>
        </w:rPr>
        <w:t>overlapping</w:t>
      </w:r>
      <w:r w:rsidR="00CE60CA">
        <w:rPr>
          <w:rFonts w:ascii="Times New Roman" w:hAnsi="Times New Roman" w:cs="Times New Roman"/>
          <w:color w:val="000000"/>
        </w:rPr>
        <w:t xml:space="preserve"> </w:t>
      </w:r>
      <w:r w:rsidR="007C2910">
        <w:rPr>
          <w:rFonts w:ascii="Times New Roman" w:hAnsi="Times New Roman" w:cs="Times New Roman"/>
          <w:color w:val="000000"/>
        </w:rPr>
        <w:t xml:space="preserve">epitopes </w:t>
      </w:r>
      <w:r w:rsidR="00CD5C17">
        <w:rPr>
          <w:rFonts w:ascii="Times New Roman" w:hAnsi="Times New Roman" w:cs="Times New Roman"/>
          <w:color w:val="000000"/>
        </w:rPr>
        <w:t xml:space="preserve">e. g. for </w:t>
      </w:r>
      <w:r w:rsidR="007C2910">
        <w:rPr>
          <w:rFonts w:ascii="Times New Roman" w:hAnsi="Times New Roman" w:cs="Times New Roman"/>
          <w:color w:val="000000"/>
        </w:rPr>
        <w:t xml:space="preserve">the proteins </w:t>
      </w:r>
      <w:r w:rsidR="007C2910">
        <w:rPr>
          <w:rFonts w:ascii="Times New Roman" w:hAnsi="Times New Roman" w:cs="Times New Roman"/>
          <w:i/>
          <w:color w:val="000000"/>
        </w:rPr>
        <w:t>VEMP_SARS2</w:t>
      </w:r>
      <w:r w:rsidR="007C2910">
        <w:rPr>
          <w:rFonts w:ascii="Times New Roman" w:hAnsi="Times New Roman" w:cs="Times New Roman"/>
          <w:color w:val="000000"/>
        </w:rPr>
        <w:t xml:space="preserve"> (</w:t>
      </w:r>
      <w:r w:rsidR="00D91C99">
        <w:rPr>
          <w:rFonts w:ascii="Times New Roman" w:hAnsi="Times New Roman" w:cs="Times New Roman"/>
          <w:color w:val="000000"/>
        </w:rPr>
        <w:t>position 4-</w:t>
      </w:r>
      <w:r w:rsidR="006E024A">
        <w:rPr>
          <w:rFonts w:ascii="Times New Roman" w:hAnsi="Times New Roman" w:cs="Times New Roman"/>
          <w:color w:val="000000"/>
        </w:rPr>
        <w:t>66)</w:t>
      </w:r>
      <w:r w:rsidR="007C2910">
        <w:rPr>
          <w:rFonts w:ascii="Times New Roman" w:hAnsi="Times New Roman" w:cs="Times New Roman"/>
          <w:color w:val="000000"/>
        </w:rPr>
        <w:t xml:space="preserve"> and </w:t>
      </w:r>
      <w:r w:rsidR="007C2910">
        <w:rPr>
          <w:rFonts w:ascii="Times New Roman" w:hAnsi="Times New Roman" w:cs="Times New Roman"/>
          <w:i/>
          <w:color w:val="000000"/>
        </w:rPr>
        <w:t xml:space="preserve">AP3A_SARS2 </w:t>
      </w:r>
      <w:r w:rsidR="006E024A">
        <w:rPr>
          <w:rFonts w:ascii="Times New Roman" w:hAnsi="Times New Roman" w:cs="Times New Roman"/>
          <w:color w:val="000000"/>
        </w:rPr>
        <w:t xml:space="preserve">(position </w:t>
      </w:r>
      <w:r w:rsidR="005C6B98">
        <w:rPr>
          <w:rFonts w:ascii="Times New Roman" w:hAnsi="Times New Roman" w:cs="Times New Roman"/>
          <w:color w:val="000000"/>
        </w:rPr>
        <w:t>69</w:t>
      </w:r>
      <w:r w:rsidR="00F7730B">
        <w:rPr>
          <w:rFonts w:ascii="Times New Roman" w:hAnsi="Times New Roman" w:cs="Times New Roman"/>
          <w:color w:val="000000"/>
        </w:rPr>
        <w:t>-</w:t>
      </w:r>
      <w:r w:rsidR="00DC4282">
        <w:rPr>
          <w:rFonts w:ascii="Times New Roman" w:hAnsi="Times New Roman" w:cs="Times New Roman"/>
          <w:color w:val="000000"/>
        </w:rPr>
        <w:t>120)</w:t>
      </w:r>
      <w:r w:rsidR="00466934">
        <w:rPr>
          <w:rFonts w:ascii="Times New Roman" w:hAnsi="Times New Roman" w:cs="Times New Roman"/>
          <w:color w:val="000000"/>
        </w:rPr>
        <w:t xml:space="preserve">. On the other hand, there are </w:t>
      </w:r>
      <w:r w:rsidR="00491A6B">
        <w:rPr>
          <w:rFonts w:ascii="Times New Roman" w:hAnsi="Times New Roman" w:cs="Times New Roman"/>
          <w:color w:val="000000"/>
        </w:rPr>
        <w:t xml:space="preserve">shorter </w:t>
      </w:r>
      <w:r w:rsidR="008C22F0">
        <w:rPr>
          <w:rFonts w:ascii="Times New Roman" w:hAnsi="Times New Roman" w:cs="Times New Roman"/>
          <w:color w:val="000000"/>
        </w:rPr>
        <w:t xml:space="preserve">dark grey </w:t>
      </w:r>
      <w:r w:rsidR="00491A6B">
        <w:rPr>
          <w:rFonts w:ascii="Times New Roman" w:hAnsi="Times New Roman" w:cs="Times New Roman"/>
          <w:color w:val="000000"/>
        </w:rPr>
        <w:t xml:space="preserve">and black </w:t>
      </w:r>
      <w:r w:rsidR="008C22F0">
        <w:rPr>
          <w:rFonts w:ascii="Times New Roman" w:hAnsi="Times New Roman" w:cs="Times New Roman"/>
          <w:color w:val="000000"/>
        </w:rPr>
        <w:t>bands indicating that th</w:t>
      </w:r>
      <w:r w:rsidR="00491A6B">
        <w:rPr>
          <w:rFonts w:ascii="Times New Roman" w:hAnsi="Times New Roman" w:cs="Times New Roman"/>
          <w:color w:val="000000"/>
        </w:rPr>
        <w:t>ese</w:t>
      </w:r>
      <w:r w:rsidR="008C22F0">
        <w:rPr>
          <w:rFonts w:ascii="Times New Roman" w:hAnsi="Times New Roman" w:cs="Times New Roman"/>
          <w:color w:val="000000"/>
        </w:rPr>
        <w:t xml:space="preserve"> region</w:t>
      </w:r>
      <w:r w:rsidR="00491A6B">
        <w:rPr>
          <w:rFonts w:ascii="Times New Roman" w:hAnsi="Times New Roman" w:cs="Times New Roman"/>
          <w:color w:val="000000"/>
        </w:rPr>
        <w:t>s</w:t>
      </w:r>
      <w:r w:rsidR="008C22F0">
        <w:rPr>
          <w:rFonts w:ascii="Times New Roman" w:hAnsi="Times New Roman" w:cs="Times New Roman"/>
          <w:color w:val="000000"/>
        </w:rPr>
        <w:t xml:space="preserve"> contain </w:t>
      </w:r>
      <w:r w:rsidR="00A937D7">
        <w:rPr>
          <w:rFonts w:ascii="Times New Roman" w:hAnsi="Times New Roman" w:cs="Times New Roman"/>
          <w:color w:val="000000"/>
        </w:rPr>
        <w:t>relatively many</w:t>
      </w:r>
      <w:r w:rsidR="008C22F0">
        <w:rPr>
          <w:rFonts w:ascii="Times New Roman" w:hAnsi="Times New Roman" w:cs="Times New Roman"/>
          <w:color w:val="000000"/>
        </w:rPr>
        <w:t xml:space="preserve"> overlapping epitopes or </w:t>
      </w:r>
      <w:r w:rsidR="00A937D7">
        <w:rPr>
          <w:rFonts w:ascii="Times New Roman" w:hAnsi="Times New Roman" w:cs="Times New Roman"/>
          <w:color w:val="000000"/>
        </w:rPr>
        <w:t>a</w:t>
      </w:r>
      <w:r w:rsidR="00135AA0">
        <w:rPr>
          <w:rFonts w:ascii="Times New Roman" w:hAnsi="Times New Roman" w:cs="Times New Roman"/>
          <w:color w:val="000000"/>
        </w:rPr>
        <w:t xml:space="preserve"> few epitopes</w:t>
      </w:r>
      <w:r w:rsidR="00A937D7">
        <w:rPr>
          <w:rFonts w:ascii="Times New Roman" w:hAnsi="Times New Roman" w:cs="Times New Roman"/>
          <w:color w:val="000000"/>
        </w:rPr>
        <w:t xml:space="preserve"> with great epitope scores </w:t>
      </w:r>
      <w:r w:rsidR="00135AA0">
        <w:rPr>
          <w:rFonts w:ascii="Times New Roman" w:hAnsi="Times New Roman" w:cs="Times New Roman"/>
          <w:color w:val="000000"/>
        </w:rPr>
        <w:t xml:space="preserve">e. g. </w:t>
      </w:r>
      <w:r w:rsidR="00CA6B96">
        <w:rPr>
          <w:rFonts w:ascii="Times New Roman" w:hAnsi="Times New Roman" w:cs="Times New Roman"/>
          <w:color w:val="000000"/>
        </w:rPr>
        <w:t xml:space="preserve">for the proteins </w:t>
      </w:r>
      <w:r w:rsidR="00CA6B96">
        <w:rPr>
          <w:rFonts w:ascii="Times New Roman" w:hAnsi="Times New Roman" w:cs="Times New Roman"/>
          <w:i/>
          <w:color w:val="000000"/>
        </w:rPr>
        <w:t>VEMP_SARS2</w:t>
      </w:r>
      <w:r w:rsidR="00CA6B96">
        <w:rPr>
          <w:rFonts w:ascii="Times New Roman" w:hAnsi="Times New Roman" w:cs="Times New Roman"/>
          <w:color w:val="000000"/>
        </w:rPr>
        <w:t xml:space="preserve"> (position </w:t>
      </w:r>
      <w:r w:rsidR="004234DF">
        <w:rPr>
          <w:rFonts w:ascii="Times New Roman" w:hAnsi="Times New Roman" w:cs="Times New Roman"/>
          <w:color w:val="000000"/>
        </w:rPr>
        <w:t>16</w:t>
      </w:r>
      <w:r w:rsidR="00CA6B96">
        <w:rPr>
          <w:rFonts w:ascii="Times New Roman" w:hAnsi="Times New Roman" w:cs="Times New Roman"/>
          <w:color w:val="000000"/>
        </w:rPr>
        <w:t>-</w:t>
      </w:r>
      <w:r w:rsidR="00084A87">
        <w:rPr>
          <w:rFonts w:ascii="Times New Roman" w:hAnsi="Times New Roman" w:cs="Times New Roman"/>
          <w:color w:val="000000"/>
        </w:rPr>
        <w:t>24</w:t>
      </w:r>
      <w:r w:rsidR="00CA6B96">
        <w:rPr>
          <w:rFonts w:ascii="Times New Roman" w:hAnsi="Times New Roman" w:cs="Times New Roman"/>
          <w:color w:val="000000"/>
        </w:rPr>
        <w:t xml:space="preserve">) and </w:t>
      </w:r>
      <w:r w:rsidR="00CA6B96">
        <w:rPr>
          <w:rFonts w:ascii="Times New Roman" w:hAnsi="Times New Roman" w:cs="Times New Roman"/>
          <w:i/>
          <w:color w:val="000000"/>
        </w:rPr>
        <w:t>ORF9C_SARS2</w:t>
      </w:r>
      <w:r w:rsidR="00CA6B96">
        <w:rPr>
          <w:rFonts w:ascii="Times New Roman" w:hAnsi="Times New Roman" w:cs="Times New Roman"/>
          <w:color w:val="000000"/>
        </w:rPr>
        <w:t xml:space="preserve"> (position </w:t>
      </w:r>
      <w:r w:rsidR="006737EC">
        <w:rPr>
          <w:rFonts w:ascii="Times New Roman" w:hAnsi="Times New Roman" w:cs="Times New Roman"/>
          <w:color w:val="000000"/>
        </w:rPr>
        <w:t>57</w:t>
      </w:r>
      <w:r w:rsidR="002B4F10">
        <w:rPr>
          <w:rFonts w:ascii="Times New Roman" w:hAnsi="Times New Roman" w:cs="Times New Roman"/>
          <w:color w:val="000000"/>
        </w:rPr>
        <w:t>-</w:t>
      </w:r>
      <w:r w:rsidR="001618CC">
        <w:rPr>
          <w:rFonts w:ascii="Times New Roman" w:hAnsi="Times New Roman" w:cs="Times New Roman"/>
          <w:color w:val="000000"/>
        </w:rPr>
        <w:t>65</w:t>
      </w:r>
      <w:r w:rsidR="002B4F10">
        <w:rPr>
          <w:rFonts w:ascii="Times New Roman" w:hAnsi="Times New Roman" w:cs="Times New Roman"/>
          <w:color w:val="000000"/>
        </w:rPr>
        <w:t>).</w:t>
      </w:r>
      <w:r w:rsidR="00072747">
        <w:rPr>
          <w:rFonts w:ascii="Times New Roman" w:hAnsi="Times New Roman" w:cs="Times New Roman"/>
          <w:color w:val="000000"/>
        </w:rPr>
        <w:t xml:space="preserve"> </w:t>
      </w:r>
      <w:r w:rsidR="00DF4147">
        <w:rPr>
          <w:rFonts w:ascii="Times New Roman" w:hAnsi="Times New Roman" w:cs="Times New Roman"/>
          <w:color w:val="000000"/>
        </w:rPr>
        <w:t xml:space="preserve">In contrast, </w:t>
      </w:r>
      <w:r w:rsidR="00072747">
        <w:rPr>
          <w:rFonts w:ascii="Times New Roman" w:hAnsi="Times New Roman" w:cs="Times New Roman"/>
          <w:color w:val="000000"/>
        </w:rPr>
        <w:t xml:space="preserve">especially </w:t>
      </w:r>
      <w:r w:rsidR="00DF4147">
        <w:rPr>
          <w:rFonts w:ascii="Times New Roman" w:hAnsi="Times New Roman" w:cs="Times New Roman"/>
          <w:color w:val="000000"/>
        </w:rPr>
        <w:t>the spike protein</w:t>
      </w:r>
      <w:r w:rsidR="00072747">
        <w:rPr>
          <w:rFonts w:ascii="Times New Roman" w:hAnsi="Times New Roman" w:cs="Times New Roman"/>
          <w:color w:val="000000"/>
        </w:rPr>
        <w:t xml:space="preserve"> </w:t>
      </w:r>
      <w:r w:rsidR="00072747">
        <w:rPr>
          <w:rFonts w:ascii="Times New Roman" w:hAnsi="Times New Roman" w:cs="Times New Roman"/>
          <w:i/>
          <w:color w:val="000000"/>
        </w:rPr>
        <w:t>SPIKE_SARS2</w:t>
      </w:r>
      <w:r w:rsidR="00DF4147">
        <w:rPr>
          <w:rFonts w:ascii="Times New Roman" w:hAnsi="Times New Roman" w:cs="Times New Roman"/>
          <w:color w:val="000000"/>
        </w:rPr>
        <w:t xml:space="preserve"> contain</w:t>
      </w:r>
      <w:r w:rsidR="00072747">
        <w:rPr>
          <w:rFonts w:ascii="Times New Roman" w:hAnsi="Times New Roman" w:cs="Times New Roman"/>
          <w:color w:val="000000"/>
        </w:rPr>
        <w:t>s</w:t>
      </w:r>
      <w:r w:rsidR="00DF4147">
        <w:rPr>
          <w:rFonts w:ascii="Times New Roman" w:hAnsi="Times New Roman" w:cs="Times New Roman"/>
          <w:color w:val="000000"/>
        </w:rPr>
        <w:t xml:space="preserve"> </w:t>
      </w:r>
      <w:r w:rsidR="00F87568">
        <w:rPr>
          <w:rFonts w:ascii="Times New Roman" w:hAnsi="Times New Roman" w:cs="Times New Roman"/>
          <w:color w:val="000000"/>
        </w:rPr>
        <w:t xml:space="preserve">regularly distributed </w:t>
      </w:r>
      <w:r w:rsidR="00DF4147">
        <w:rPr>
          <w:rFonts w:ascii="Times New Roman" w:hAnsi="Times New Roman" w:cs="Times New Roman"/>
          <w:color w:val="000000"/>
        </w:rPr>
        <w:t>epitope regions</w:t>
      </w:r>
      <w:r w:rsidR="00FB5C5F">
        <w:rPr>
          <w:rFonts w:ascii="Times New Roman" w:hAnsi="Times New Roman" w:cs="Times New Roman"/>
          <w:color w:val="000000"/>
        </w:rPr>
        <w:t>.</w:t>
      </w:r>
      <w:r w:rsidR="00EE6E03">
        <w:rPr>
          <w:rFonts w:ascii="Times New Roman" w:hAnsi="Times New Roman" w:cs="Times New Roman"/>
          <w:color w:val="000000"/>
        </w:rPr>
        <w:t xml:space="preserve"> </w:t>
      </w:r>
      <w:r w:rsidR="0018326D">
        <w:rPr>
          <w:rFonts w:ascii="Times New Roman" w:hAnsi="Times New Roman" w:cs="Times New Roman"/>
          <w:color w:val="000000"/>
        </w:rPr>
        <w:t xml:space="preserve">To evaluate their immunogenic potential and </w:t>
      </w:r>
      <w:r w:rsidR="004E77E4">
        <w:rPr>
          <w:rFonts w:ascii="Times New Roman" w:hAnsi="Times New Roman" w:cs="Times New Roman"/>
          <w:color w:val="000000"/>
        </w:rPr>
        <w:t>efficacy in vaccines t</w:t>
      </w:r>
      <w:r w:rsidR="00EE6E03">
        <w:rPr>
          <w:rFonts w:ascii="Times New Roman" w:hAnsi="Times New Roman" w:cs="Times New Roman"/>
          <w:color w:val="000000"/>
        </w:rPr>
        <w:t>hese regions must be</w:t>
      </w:r>
      <w:r w:rsidR="00FA1A37">
        <w:rPr>
          <w:rFonts w:ascii="Times New Roman" w:hAnsi="Times New Roman" w:cs="Times New Roman"/>
          <w:color w:val="000000"/>
        </w:rPr>
        <w:t xml:space="preserve"> further investigated </w:t>
      </w:r>
      <w:r w:rsidR="00A113EC">
        <w:rPr>
          <w:rFonts w:ascii="Times New Roman" w:hAnsi="Times New Roman" w:cs="Times New Roman"/>
          <w:color w:val="000000"/>
        </w:rPr>
        <w:t xml:space="preserve">regarding e. g. hydrophobicity </w:t>
      </w:r>
      <w:r w:rsidR="002E642F" w:rsidRPr="002E642F">
        <w:rPr>
          <w:rFonts w:ascii="Times New Roman" w:hAnsi="Times New Roman" w:cs="Times New Roman"/>
          <w:i/>
          <w:color w:val="000000"/>
        </w:rPr>
        <w:t>in vitro</w:t>
      </w:r>
      <w:r w:rsidR="002E642F">
        <w:rPr>
          <w:rFonts w:ascii="Times New Roman" w:hAnsi="Times New Roman" w:cs="Times New Roman"/>
          <w:color w:val="000000"/>
        </w:rPr>
        <w:t xml:space="preserve">. </w:t>
      </w:r>
    </w:p>
    <w:p w14:paraId="12A6E93D" w14:textId="28B1C1FC" w:rsidR="00D6394A" w:rsidRDefault="00DF4147" w:rsidP="00BB4A61">
      <w:pP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As the results clearly </w:t>
      </w:r>
      <w:r w:rsidR="001E49E0">
        <w:rPr>
          <w:rFonts w:ascii="Times New Roman" w:hAnsi="Times New Roman" w:cs="Times New Roman"/>
          <w:color w:val="000000"/>
        </w:rPr>
        <w:t>indicate</w:t>
      </w:r>
      <w:r w:rsidR="00283568">
        <w:rPr>
          <w:rFonts w:ascii="Times New Roman" w:hAnsi="Times New Roman" w:cs="Times New Roman"/>
          <w:color w:val="000000"/>
        </w:rPr>
        <w:t xml:space="preserve"> the </w:t>
      </w:r>
      <w:r w:rsidR="00481E60">
        <w:rPr>
          <w:rFonts w:ascii="Times New Roman" w:hAnsi="Times New Roman" w:cs="Times New Roman"/>
          <w:color w:val="000000"/>
        </w:rPr>
        <w:t>immunogenic potential</w:t>
      </w:r>
      <w:r w:rsidR="002A1B12">
        <w:rPr>
          <w:rFonts w:ascii="Times New Roman" w:hAnsi="Times New Roman" w:cs="Times New Roman"/>
          <w:color w:val="000000"/>
        </w:rPr>
        <w:t xml:space="preserve"> </w:t>
      </w:r>
      <w:r w:rsidR="00481E60">
        <w:rPr>
          <w:rFonts w:ascii="Times New Roman" w:hAnsi="Times New Roman" w:cs="Times New Roman"/>
          <w:color w:val="000000"/>
        </w:rPr>
        <w:t xml:space="preserve">of </w:t>
      </w:r>
      <w:r w:rsidR="002219DE">
        <w:rPr>
          <w:rFonts w:ascii="Times New Roman" w:hAnsi="Times New Roman" w:cs="Times New Roman"/>
          <w:color w:val="000000"/>
        </w:rPr>
        <w:t>a set of proteins</w:t>
      </w:r>
      <w:r w:rsidR="008D2B92">
        <w:rPr>
          <w:rFonts w:ascii="Times New Roman" w:hAnsi="Times New Roman" w:cs="Times New Roman"/>
          <w:color w:val="000000"/>
        </w:rPr>
        <w:t xml:space="preserve"> and the sites of interest</w:t>
      </w:r>
      <w:r w:rsidR="002219D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we could compare these to other pathogens like Influ</w:t>
      </w:r>
      <w:r w:rsidR="002219DE">
        <w:rPr>
          <w:rFonts w:ascii="Times New Roman" w:hAnsi="Times New Roman" w:cs="Times New Roman"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nza A</w:t>
      </w:r>
      <w:r w:rsidR="00D14ECD">
        <w:rPr>
          <w:rFonts w:ascii="Times New Roman" w:hAnsi="Times New Roman" w:cs="Times New Roman"/>
          <w:color w:val="000000"/>
        </w:rPr>
        <w:t xml:space="preserve"> </w:t>
      </w:r>
      <w:r w:rsidR="00D14ECD" w:rsidRPr="00D14ECD">
        <w:rPr>
          <w:rFonts w:ascii="Times New Roman" w:hAnsi="Times New Roman" w:cs="Times New Roman"/>
          <w:color w:val="000000"/>
        </w:rPr>
        <w:t>(strain A/Puerto Rico/8/1934 H1N1)</w:t>
      </w:r>
      <w:r w:rsidR="002219DE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3C15D1">
        <w:rPr>
          <w:rFonts w:ascii="Times New Roman" w:hAnsi="Times New Roman" w:cs="Times New Roman"/>
          <w:color w:val="000000"/>
        </w:rPr>
        <w:t>Using the same</w:t>
      </w:r>
      <w:r w:rsidR="00AC11CC">
        <w:rPr>
          <w:rFonts w:ascii="Times New Roman" w:hAnsi="Times New Roman" w:cs="Times New Roman"/>
          <w:color w:val="000000"/>
        </w:rPr>
        <w:t xml:space="preserve"> DiscovEpi settings apart from organism, we</w:t>
      </w:r>
      <w:r>
        <w:rPr>
          <w:rFonts w:ascii="Times New Roman" w:hAnsi="Times New Roman" w:cs="Times New Roman"/>
          <w:color w:val="000000"/>
        </w:rPr>
        <w:t xml:space="preserve"> saw in their </w:t>
      </w:r>
      <w:r w:rsidR="00C72D9B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 </w:t>
      </w:r>
      <w:r w:rsidR="00247F7A">
        <w:rPr>
          <w:rFonts w:ascii="Times New Roman" w:hAnsi="Times New Roman" w:cs="Times New Roman"/>
          <w:color w:val="000000"/>
        </w:rPr>
        <w:t xml:space="preserve">membrane associated </w:t>
      </w:r>
      <w:r>
        <w:rPr>
          <w:rFonts w:ascii="Times New Roman" w:hAnsi="Times New Roman" w:cs="Times New Roman"/>
          <w:color w:val="000000"/>
        </w:rPr>
        <w:t xml:space="preserve">proteins </w:t>
      </w:r>
      <w:r w:rsidR="00C47755">
        <w:rPr>
          <w:rFonts w:ascii="Times New Roman" w:hAnsi="Times New Roman" w:cs="Times New Roman"/>
          <w:color w:val="000000"/>
        </w:rPr>
        <w:t xml:space="preserve">fewer epitope rich regions </w:t>
      </w:r>
      <w:r w:rsidR="00DF7845">
        <w:rPr>
          <w:rFonts w:ascii="Times New Roman" w:hAnsi="Times New Roman" w:cs="Times New Roman"/>
          <w:color w:val="000000"/>
        </w:rPr>
        <w:t>in lighter grey indicating a lower binding score</w:t>
      </w:r>
      <w:r w:rsidR="0065507F">
        <w:rPr>
          <w:rFonts w:ascii="Times New Roman" w:hAnsi="Times New Roman" w:cs="Times New Roman"/>
          <w:color w:val="000000"/>
        </w:rPr>
        <w:t xml:space="preserve">. </w:t>
      </w:r>
      <w:r w:rsidR="00435E79">
        <w:rPr>
          <w:rFonts w:ascii="Times New Roman" w:hAnsi="Times New Roman" w:cs="Times New Roman"/>
          <w:color w:val="000000"/>
        </w:rPr>
        <w:t xml:space="preserve">These observations </w:t>
      </w:r>
      <w:r w:rsidR="00010BFB">
        <w:rPr>
          <w:rFonts w:ascii="Times New Roman" w:hAnsi="Times New Roman" w:cs="Times New Roman"/>
          <w:color w:val="000000"/>
        </w:rPr>
        <w:t xml:space="preserve">are </w:t>
      </w:r>
      <w:r w:rsidR="00590992">
        <w:rPr>
          <w:rFonts w:ascii="Times New Roman" w:hAnsi="Times New Roman" w:cs="Times New Roman"/>
          <w:color w:val="000000"/>
        </w:rPr>
        <w:t>confirmed looking at the protein score and epitope density</w:t>
      </w:r>
      <w:r w:rsidR="00210F11">
        <w:rPr>
          <w:rFonts w:ascii="Times New Roman" w:hAnsi="Times New Roman" w:cs="Times New Roman"/>
          <w:color w:val="000000"/>
        </w:rPr>
        <w:t xml:space="preserve">. </w:t>
      </w:r>
      <w:r w:rsidR="003C65BF">
        <w:rPr>
          <w:rFonts w:ascii="Times New Roman" w:hAnsi="Times New Roman" w:cs="Times New Roman"/>
          <w:color w:val="000000"/>
        </w:rPr>
        <w:t xml:space="preserve">The average protein score and average epitope density of </w:t>
      </w:r>
      <w:r w:rsidR="009C02DB" w:rsidRPr="00C76AD8">
        <w:rPr>
          <w:rFonts w:ascii="Times New Roman" w:hAnsi="Times New Roman" w:cs="Times New Roman"/>
          <w:color w:val="000000"/>
        </w:rPr>
        <w:t>the SARS-CoV-2</w:t>
      </w:r>
      <w:r w:rsidR="009C02DB">
        <w:rPr>
          <w:rFonts w:ascii="Times New Roman" w:hAnsi="Times New Roman" w:cs="Times New Roman"/>
          <w:color w:val="000000"/>
        </w:rPr>
        <w:t xml:space="preserve"> protein set (</w:t>
      </w:r>
      <w:r w:rsidR="00C76AD8">
        <w:rPr>
          <w:rFonts w:ascii="Times New Roman" w:hAnsi="Times New Roman" w:cs="Times New Roman"/>
          <w:color w:val="000000"/>
        </w:rPr>
        <w:t>0.071, 0.108) are significantly higher than those of Influenza A (</w:t>
      </w:r>
      <w:r w:rsidR="00E77842">
        <w:rPr>
          <w:rFonts w:ascii="Times New Roman" w:hAnsi="Times New Roman" w:cs="Times New Roman"/>
          <w:color w:val="000000"/>
        </w:rPr>
        <w:t>0.024, 0.044).</w:t>
      </w:r>
      <w:r>
        <w:rPr>
          <w:rFonts w:ascii="Times New Roman" w:hAnsi="Times New Roman" w:cs="Times New Roman"/>
          <w:color w:val="000000"/>
        </w:rPr>
        <w:t xml:space="preserve"> Such </w:t>
      </w:r>
      <w:r w:rsidRPr="00104A85">
        <w:rPr>
          <w:rFonts w:ascii="Times New Roman" w:hAnsi="Times New Roman" w:cs="Times New Roman"/>
          <w:i/>
          <w:color w:val="000000"/>
        </w:rPr>
        <w:t>in</w:t>
      </w:r>
      <w:r w:rsidR="00104A85" w:rsidRPr="00104A85">
        <w:rPr>
          <w:rFonts w:ascii="Times New Roman" w:hAnsi="Times New Roman" w:cs="Times New Roman"/>
          <w:i/>
          <w:color w:val="000000"/>
        </w:rPr>
        <w:t>-</w:t>
      </w:r>
      <w:r w:rsidRPr="00104A85">
        <w:rPr>
          <w:rFonts w:ascii="Times New Roman" w:hAnsi="Times New Roman" w:cs="Times New Roman"/>
          <w:i/>
          <w:color w:val="000000"/>
        </w:rPr>
        <w:t>silico</w:t>
      </w:r>
      <w:r>
        <w:rPr>
          <w:rFonts w:ascii="Times New Roman" w:hAnsi="Times New Roman" w:cs="Times New Roman"/>
          <w:color w:val="000000"/>
        </w:rPr>
        <w:t xml:space="preserve"> comparisons can allow in future first insight into immune evasion due to longer </w:t>
      </w:r>
      <w:r>
        <w:rPr>
          <w:rFonts w:ascii="Times New Roman" w:hAnsi="Times New Roman" w:cs="Times New Roman"/>
          <w:color w:val="000000"/>
        </w:rPr>
        <w:lastRenderedPageBreak/>
        <w:t xml:space="preserve">pathogen-host co-evolution, </w:t>
      </w:r>
      <w:r w:rsidRPr="00275C81">
        <w:rPr>
          <w:rFonts w:ascii="Times New Roman" w:hAnsi="Times New Roman" w:cs="Times New Roman"/>
          <w:color w:val="000000"/>
        </w:rPr>
        <w:t xml:space="preserve">DiscovEpi offers the </w:t>
      </w:r>
      <w:r w:rsidRPr="00275C81">
        <w:rPr>
          <w:rFonts w:ascii="Times New Roman" w:hAnsi="Times New Roman" w:cs="Times New Roman"/>
          <w:i/>
          <w:color w:val="000000"/>
        </w:rPr>
        <w:t>in-silico</w:t>
      </w:r>
      <w:r w:rsidRPr="00275C81">
        <w:rPr>
          <w:rFonts w:ascii="Times New Roman" w:hAnsi="Times New Roman" w:cs="Times New Roman"/>
          <w:color w:val="000000"/>
        </w:rPr>
        <w:t xml:space="preserve"> basis for evaluating the involvement of a CD8+ T cell response in the defence against certain pathogens</w:t>
      </w:r>
      <w:r>
        <w:rPr>
          <w:rFonts w:ascii="Times New Roman" w:hAnsi="Times New Roman" w:cs="Times New Roman"/>
          <w:color w:val="000000"/>
        </w:rPr>
        <w:t xml:space="preserve"> like here SARS-CoV-2</w:t>
      </w:r>
      <w:r w:rsidRPr="00275C81">
        <w:rPr>
          <w:rFonts w:ascii="Times New Roman" w:hAnsi="Times New Roman" w:cs="Times New Roman"/>
          <w:color w:val="000000"/>
        </w:rPr>
        <w:t>.</w:t>
      </w:r>
      <w:r w:rsidR="00104A85">
        <w:rPr>
          <w:rFonts w:ascii="Times New Roman" w:hAnsi="Times New Roman" w:cs="Times New Roman"/>
          <w:color w:val="000000"/>
        </w:rPr>
        <w:t xml:space="preserve"> </w:t>
      </w:r>
      <w:r w:rsidR="000525C8">
        <w:rPr>
          <w:rFonts w:ascii="Times New Roman" w:hAnsi="Times New Roman" w:cs="Times New Roman"/>
          <w:color w:val="000000"/>
        </w:rPr>
        <w:t xml:space="preserve">The tool significantly reduces </w:t>
      </w:r>
      <w:r w:rsidR="00A8202E">
        <w:rPr>
          <w:rFonts w:ascii="Times New Roman" w:hAnsi="Times New Roman" w:cs="Times New Roman"/>
          <w:color w:val="000000"/>
        </w:rPr>
        <w:t xml:space="preserve">time and workload doing epitope predictions for a set of proteins and </w:t>
      </w:r>
      <w:r w:rsidR="00D05E18">
        <w:rPr>
          <w:rFonts w:ascii="Times New Roman" w:hAnsi="Times New Roman" w:cs="Times New Roman"/>
          <w:color w:val="000000"/>
        </w:rPr>
        <w:t xml:space="preserve">allows a comprehensive global view on the potentially immunogenic sites of the proteins. </w:t>
      </w:r>
      <w:r w:rsidR="00657A29">
        <w:rPr>
          <w:rFonts w:ascii="Times New Roman" w:hAnsi="Times New Roman" w:cs="Times New Roman"/>
          <w:color w:val="000000"/>
        </w:rPr>
        <w:t xml:space="preserve">Thus, DiscovEpi can </w:t>
      </w:r>
      <w:r w:rsidR="005E5683">
        <w:rPr>
          <w:rFonts w:ascii="Times New Roman" w:hAnsi="Times New Roman" w:cs="Times New Roman"/>
          <w:color w:val="000000"/>
        </w:rPr>
        <w:t xml:space="preserve">serve as the first </w:t>
      </w:r>
      <w:r w:rsidR="00F52DE3">
        <w:rPr>
          <w:rFonts w:ascii="Times New Roman" w:hAnsi="Times New Roman" w:cs="Times New Roman"/>
          <w:i/>
          <w:color w:val="000000"/>
        </w:rPr>
        <w:t>in-silico</w:t>
      </w:r>
      <w:r w:rsidR="00F52DE3">
        <w:rPr>
          <w:rFonts w:ascii="Times New Roman" w:hAnsi="Times New Roman" w:cs="Times New Roman"/>
          <w:color w:val="000000"/>
        </w:rPr>
        <w:t xml:space="preserve"> </w:t>
      </w:r>
      <w:r w:rsidR="00C56021">
        <w:rPr>
          <w:rFonts w:ascii="Times New Roman" w:hAnsi="Times New Roman" w:cs="Times New Roman"/>
          <w:color w:val="000000"/>
        </w:rPr>
        <w:t>step in the search for new candidates for epitope-based drugs and vaccines against pathogens.</w:t>
      </w:r>
    </w:p>
    <w:p w14:paraId="354D082E" w14:textId="0B3E4C6E" w:rsidR="00583047" w:rsidRPr="00404AD8" w:rsidRDefault="00583047" w:rsidP="006063B8">
      <w:pPr>
        <w:jc w:val="both"/>
        <w:rPr>
          <w:rFonts w:ascii="Times New Roman" w:hAnsi="Times New Roman" w:cs="Times New Roman"/>
          <w:b/>
        </w:rPr>
      </w:pPr>
      <w:r w:rsidRPr="00404AD8">
        <w:rPr>
          <w:rFonts w:ascii="Times New Roman" w:hAnsi="Times New Roman" w:cs="Times New Roman"/>
          <w:b/>
        </w:rPr>
        <w:t xml:space="preserve">word count: </w:t>
      </w:r>
      <w:r w:rsidR="00CF1D4D">
        <w:rPr>
          <w:rFonts w:ascii="Times New Roman" w:hAnsi="Times New Roman" w:cs="Times New Roman"/>
          <w:b/>
        </w:rPr>
        <w:t>1</w:t>
      </w:r>
      <w:r w:rsidR="00A937D7">
        <w:rPr>
          <w:rFonts w:ascii="Times New Roman" w:hAnsi="Times New Roman" w:cs="Times New Roman"/>
          <w:b/>
        </w:rPr>
        <w:t>776</w:t>
      </w:r>
    </w:p>
    <w:p w14:paraId="673F8E32" w14:textId="77777777" w:rsidR="00583047" w:rsidRPr="006063B8" w:rsidRDefault="00583047" w:rsidP="006063B8">
      <w:pPr>
        <w:jc w:val="both"/>
        <w:rPr>
          <w:b/>
        </w:rPr>
      </w:pPr>
    </w:p>
    <w:p w14:paraId="28A44DCC" w14:textId="77777777" w:rsidR="000809C5" w:rsidRDefault="0016405F" w:rsidP="00F511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lang w:eastAsia="en-GB"/>
          <w14:ligatures w14:val="none"/>
        </w:rPr>
      </w:pPr>
      <w:r w:rsidRPr="00AA721A">
        <w:rPr>
          <w:rFonts w:ascii="Times New Roman" w:eastAsia="Times New Roman" w:hAnsi="Times New Roman" w:cs="Times New Roman"/>
          <w:b/>
          <w:kern w:val="0"/>
          <w:sz w:val="24"/>
          <w:lang w:eastAsia="en-GB"/>
          <w14:ligatures w14:val="none"/>
        </w:rPr>
        <w:t>Funding information</w:t>
      </w:r>
    </w:p>
    <w:p w14:paraId="090DB625" w14:textId="4BBCE4DA" w:rsidR="0016405F" w:rsidRPr="001C100D" w:rsidRDefault="0016405F" w:rsidP="00F511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lang w:eastAsia="en-GB"/>
          <w14:ligatures w14:val="none"/>
        </w:rPr>
      </w:pPr>
      <w:r w:rsidRPr="001C100D">
        <w:rPr>
          <w:rFonts w:ascii="Times New Roman" w:hAnsi="Times New Roman" w:cs="Times New Roman"/>
        </w:rPr>
        <w:t xml:space="preserve">This work was supported by “Deutsche </w:t>
      </w:r>
      <w:proofErr w:type="spellStart"/>
      <w:r w:rsidRPr="001C100D">
        <w:rPr>
          <w:rFonts w:ascii="Times New Roman" w:hAnsi="Times New Roman" w:cs="Times New Roman"/>
        </w:rPr>
        <w:t>Forschungsgemeinschaft</w:t>
      </w:r>
      <w:proofErr w:type="spellEnd"/>
      <w:r w:rsidR="001C100D" w:rsidRPr="001C100D">
        <w:rPr>
          <w:rFonts w:ascii="Times New Roman" w:hAnsi="Times New Roman" w:cs="Times New Roman"/>
        </w:rPr>
        <w:t>“</w:t>
      </w:r>
      <w:r w:rsidR="001220F4" w:rsidRPr="001C100D">
        <w:rPr>
          <w:rFonts w:ascii="Times New Roman" w:hAnsi="Times New Roman" w:cs="Times New Roman"/>
        </w:rPr>
        <w:t>(RTG 2719)</w:t>
      </w:r>
      <w:r w:rsidR="001C100D" w:rsidRPr="001C100D">
        <w:rPr>
          <w:rFonts w:ascii="Times New Roman" w:hAnsi="Times New Roman" w:cs="Times New Roman"/>
        </w:rPr>
        <w:t xml:space="preserve"> and the He</w:t>
      </w:r>
      <w:r w:rsidR="001C100D">
        <w:rPr>
          <w:rFonts w:ascii="Times New Roman" w:hAnsi="Times New Roman" w:cs="Times New Roman"/>
        </w:rPr>
        <w:t xml:space="preserve">lmholtz </w:t>
      </w:r>
      <w:r w:rsidR="00AD5B72">
        <w:rPr>
          <w:rFonts w:ascii="Times New Roman" w:hAnsi="Times New Roman" w:cs="Times New Roman"/>
        </w:rPr>
        <w:t>Initialization and Networking Fund for Infection Research Greifswald (</w:t>
      </w:r>
      <w:proofErr w:type="spellStart"/>
      <w:r w:rsidR="00AD5B72">
        <w:rPr>
          <w:rFonts w:ascii="Times New Roman" w:hAnsi="Times New Roman" w:cs="Times New Roman"/>
        </w:rPr>
        <w:t>ZoonFlo</w:t>
      </w:r>
      <w:proofErr w:type="spellEnd"/>
      <w:r w:rsidR="00AD5B72">
        <w:rPr>
          <w:rFonts w:ascii="Times New Roman" w:hAnsi="Times New Roman" w:cs="Times New Roman"/>
        </w:rPr>
        <w:t>: 2021).</w:t>
      </w:r>
    </w:p>
    <w:p w14:paraId="705C80DA" w14:textId="77777777" w:rsidR="0016405F" w:rsidRPr="001C100D" w:rsidRDefault="0016405F" w:rsidP="00F5115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C82DCC" w14:textId="77777777" w:rsidR="0016405F" w:rsidRPr="001C100D" w:rsidRDefault="0016405F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3C97A41" w14:textId="77777777" w:rsidR="00E713C8" w:rsidRPr="001C100D" w:rsidRDefault="00E713C8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56A35F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C7E6191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E777DD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F5157A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184A22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E98B140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59DC1F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C17435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FD31F4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619AA1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6A63D6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C9B568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1662F7" w14:textId="77777777" w:rsidR="00221DE0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8EDB9D" w14:textId="77777777" w:rsidR="00AF0E87" w:rsidRPr="001C100D" w:rsidRDefault="00AF0E87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0EBD6F" w14:textId="77777777" w:rsidR="00221DE0" w:rsidRPr="001C100D" w:rsidRDefault="00221DE0" w:rsidP="001E3D1C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tag w:val="CitaviBibliography"/>
        <w:id w:val="-1376151238"/>
      </w:sdt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  <w:alias w:val=""/>
            <w:tag w:val="CitaviBibliography"/>
            <w:id w:val="-1097402129"/>
          </w:sdtPr>
          <w:sdtEndPr>
            <w:rPr>
              <w:rFonts w:eastAsiaTheme="minorHAnsi"/>
            </w:rPr>
          </w:sdtEndPr>
          <w:sdtContent>
            <w:p w14:paraId="0E240064" w14:textId="77777777" w:rsidR="0035736B" w:rsidRDefault="00DE6BDE" w:rsidP="0035736B">
              <w:pPr>
                <w:pStyle w:val="CitaviBibliographyHeading"/>
              </w:pPr>
              <w:r w:rsidRPr="00AF0E87">
                <w:fldChar w:fldCharType="begin"/>
              </w:r>
              <w:r w:rsidRPr="00AF0E87">
                <w:instrText>ADDIN CitaviBibliography</w:instrText>
              </w:r>
              <w:r w:rsidRPr="00AF0E87">
                <w:fldChar w:fldCharType="separate"/>
              </w:r>
              <w:r w:rsidR="0035736B">
                <w:t>References</w:t>
              </w:r>
            </w:p>
            <w:p w14:paraId="01B4034B" w14:textId="77777777" w:rsidR="0035736B" w:rsidRPr="0035736B" w:rsidRDefault="0035736B" w:rsidP="0035736B">
              <w:pPr>
                <w:pStyle w:val="CitaviBibliographyEntry"/>
                <w:rPr>
                  <w:lang w:val="de-DE"/>
                </w:rPr>
              </w:pPr>
              <w:bookmarkStart w:id="1" w:name="_CTVL001c6f0056b31614d6f98440116deef527f"/>
              <w:r>
                <w:t>Bröker, B.M</w:t>
              </w:r>
              <w:bookmarkEnd w:id="1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(2016) The T Cell Response to Staphylococcus aureus. </w:t>
              </w:r>
              <w:r w:rsidRPr="0035736B">
                <w:rPr>
                  <w:i/>
                  <w:lang w:val="de-DE"/>
                </w:rPr>
                <w:t>Pathogens (Basel, Switzerland)</w:t>
              </w:r>
              <w:r w:rsidRPr="0035736B">
                <w:rPr>
                  <w:lang w:val="de-DE"/>
                </w:rPr>
                <w:t xml:space="preserve">, </w:t>
              </w:r>
              <w:r w:rsidRPr="0035736B">
                <w:rPr>
                  <w:b/>
                  <w:lang w:val="de-DE"/>
                </w:rPr>
                <w:t xml:space="preserve">5, </w:t>
              </w:r>
              <w:r w:rsidRPr="0035736B">
                <w:rPr>
                  <w:lang w:val="de-DE"/>
                </w:rPr>
                <w:t>2016: 10.3390/pathogens5010031.</w:t>
              </w:r>
            </w:p>
            <w:p w14:paraId="14DB65CE" w14:textId="77777777" w:rsidR="0035736B" w:rsidRDefault="0035736B" w:rsidP="0035736B">
              <w:pPr>
                <w:pStyle w:val="CitaviBibliographyEntry"/>
              </w:pPr>
              <w:bookmarkStart w:id="2" w:name="_CTVL001e290314c30644cd08f7c9dc6be55b820"/>
              <w:r w:rsidRPr="0035736B">
                <w:rPr>
                  <w:lang w:val="de-DE"/>
                </w:rPr>
                <w:t>Da Silva Antunes, R</w:t>
              </w:r>
              <w:bookmarkEnd w:id="2"/>
              <w:r w:rsidRPr="0035736B">
                <w:rPr>
                  <w:lang w:val="de-DE"/>
                </w:rPr>
                <w:t>.</w:t>
              </w:r>
              <w:r w:rsidRPr="0035736B">
                <w:rPr>
                  <w:i/>
                  <w:lang w:val="de-DE"/>
                </w:rPr>
                <w:t xml:space="preserve"> et al.</w:t>
              </w:r>
              <w:r w:rsidRPr="0035736B">
                <w:rPr>
                  <w:lang w:val="de-DE"/>
                </w:rPr>
                <w:t xml:space="preserve"> </w:t>
              </w:r>
              <w:r w:rsidRPr="0035736B">
                <w:t xml:space="preserve">(2023) An update on studies characterizing adaptive immune responses in SARS-CoV-2 infection and COVID-19 vaccination. </w:t>
              </w:r>
              <w:r w:rsidRPr="0035736B">
                <w:rPr>
                  <w:i/>
                </w:rPr>
                <w:t xml:space="preserve">International immunology, </w:t>
              </w:r>
              <w:r w:rsidRPr="0035736B">
                <w:t>2023: 10.1093/intimm/dxad014.</w:t>
              </w:r>
            </w:p>
            <w:p w14:paraId="2DA0410E" w14:textId="77777777" w:rsidR="0035736B" w:rsidRDefault="0035736B" w:rsidP="0035736B">
              <w:pPr>
                <w:pStyle w:val="CitaviBibliographyEntry"/>
              </w:pPr>
              <w:bookmarkStart w:id="3" w:name="_CTVL0017f423aaccd43435fb3ebc7276caa6b30"/>
              <w:r>
                <w:t>Damgaard, R.B. (2021) The ubiquitin system: from cell signalling to disease biology and new therapeutic opportunities.</w:t>
              </w:r>
              <w:bookmarkEnd w:id="3"/>
              <w:r>
                <w:t xml:space="preserve"> </w:t>
              </w:r>
              <w:r w:rsidRPr="0035736B">
                <w:rPr>
                  <w:i/>
                </w:rPr>
                <w:t>Cell death and differentiation</w:t>
              </w:r>
              <w:r w:rsidRPr="0035736B">
                <w:t xml:space="preserve">, </w:t>
              </w:r>
              <w:r w:rsidRPr="0035736B">
                <w:rPr>
                  <w:b/>
                </w:rPr>
                <w:t>28</w:t>
              </w:r>
              <w:r w:rsidRPr="0035736B">
                <w:t>, 423–426.</w:t>
              </w:r>
            </w:p>
            <w:p w14:paraId="49A88FAF" w14:textId="77777777" w:rsidR="0035736B" w:rsidRDefault="0035736B" w:rsidP="0035736B">
              <w:pPr>
                <w:pStyle w:val="CitaviBibliographyEntry"/>
              </w:pPr>
              <w:bookmarkStart w:id="4" w:name="_CTVL001ea7204361cb6446d94d0ae9470e9257f"/>
              <w:r>
                <w:t>Dhanda, S.K</w:t>
              </w:r>
              <w:bookmarkEnd w:id="4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(2019) IEDB-AR: immune epitope database-analysis resource in 2019. </w:t>
              </w:r>
              <w:r w:rsidRPr="0035736B">
                <w:rPr>
                  <w:i/>
                </w:rPr>
                <w:t>Nucleic acids research</w:t>
              </w:r>
              <w:r w:rsidRPr="0035736B">
                <w:t xml:space="preserve">, </w:t>
              </w:r>
              <w:r w:rsidRPr="0035736B">
                <w:rPr>
                  <w:b/>
                </w:rPr>
                <w:t>47</w:t>
              </w:r>
              <w:r w:rsidRPr="0035736B">
                <w:t>, W502-W506.</w:t>
              </w:r>
            </w:p>
            <w:p w14:paraId="0121E386" w14:textId="77777777" w:rsidR="0035736B" w:rsidRDefault="0035736B" w:rsidP="0035736B">
              <w:pPr>
                <w:pStyle w:val="CitaviBibliographyEntry"/>
              </w:pPr>
              <w:bookmarkStart w:id="5" w:name="_CTVL001c99cabac6a0b4f07849c5b3129fda238"/>
              <w:r>
                <w:t>Jain, R</w:t>
              </w:r>
              <w:bookmarkEnd w:id="5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(2021) Prediction of Epitope based Peptides for Vaccine Development from Complete Proteome of Novel Corona Virus (SARS-COV-2) Using Immunoinformatics. </w:t>
              </w:r>
              <w:r w:rsidRPr="0035736B">
                <w:rPr>
                  <w:i/>
                </w:rPr>
                <w:t>International journal of peptide research and therapeutics</w:t>
              </w:r>
              <w:r w:rsidRPr="0035736B">
                <w:t xml:space="preserve">, </w:t>
              </w:r>
              <w:r w:rsidRPr="0035736B">
                <w:rPr>
                  <w:b/>
                </w:rPr>
                <w:t>27</w:t>
              </w:r>
              <w:r w:rsidRPr="0035736B">
                <w:t>, 1729–1740.</w:t>
              </w:r>
            </w:p>
            <w:p w14:paraId="340B920A" w14:textId="77777777" w:rsidR="0035736B" w:rsidRDefault="0035736B" w:rsidP="0035736B">
              <w:pPr>
                <w:pStyle w:val="CitaviBibliographyEntry"/>
              </w:pPr>
              <w:bookmarkStart w:id="6" w:name="_CTVL0015128efe5a3a34a6ba0187b55318daddb"/>
              <w:r>
                <w:t>Neefjes, J</w:t>
              </w:r>
              <w:bookmarkEnd w:id="6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(2011) Towards a systems understanding of MHC class I and MHC class II antigen presentation. </w:t>
              </w:r>
              <w:r w:rsidRPr="0035736B">
                <w:rPr>
                  <w:i/>
                </w:rPr>
                <w:t>Nature reviews. Immunology</w:t>
              </w:r>
              <w:r w:rsidRPr="0035736B">
                <w:t xml:space="preserve">, </w:t>
              </w:r>
              <w:r w:rsidRPr="0035736B">
                <w:rPr>
                  <w:b/>
                </w:rPr>
                <w:t>11</w:t>
              </w:r>
              <w:r w:rsidRPr="0035736B">
                <w:t>, 823–836.</w:t>
              </w:r>
            </w:p>
            <w:p w14:paraId="575BB12B" w14:textId="77777777" w:rsidR="0035736B" w:rsidRDefault="0035736B" w:rsidP="0035736B">
              <w:pPr>
                <w:pStyle w:val="CitaviBibliographyEntry"/>
              </w:pPr>
              <w:bookmarkStart w:id="7" w:name="_CTVL0016b0c15607b7a45deb1d36f6cdde13c9d"/>
              <w:r>
                <w:t>O'Donnell, T.J</w:t>
              </w:r>
              <w:bookmarkEnd w:id="7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(2018) MHCflurry: Open-Source Class I MHC Binding Affinity Prediction. </w:t>
              </w:r>
              <w:r w:rsidRPr="0035736B">
                <w:rPr>
                  <w:i/>
                </w:rPr>
                <w:t>Cell systems</w:t>
              </w:r>
              <w:r w:rsidRPr="0035736B">
                <w:t xml:space="preserve">, </w:t>
              </w:r>
              <w:r w:rsidRPr="0035736B">
                <w:rPr>
                  <w:b/>
                </w:rPr>
                <w:t>7</w:t>
              </w:r>
              <w:r w:rsidRPr="0035736B">
                <w:t>, 129-132.e4.</w:t>
              </w:r>
            </w:p>
            <w:p w14:paraId="7D980BD5" w14:textId="77777777" w:rsidR="0035736B" w:rsidRDefault="0035736B" w:rsidP="0035736B">
              <w:pPr>
                <w:pStyle w:val="CitaviBibliographyEntry"/>
              </w:pPr>
              <w:bookmarkStart w:id="8" w:name="_CTVL001980d775b39ab4a2991bfeb97598745c3"/>
              <w:r w:rsidRPr="00491A6B">
                <w:rPr>
                  <w:rPrChange w:id="9" w:author="Cedric Mahncke" w:date="2023-10-17T15:50:00Z">
                    <w:rPr>
                      <w:lang w:val="de-DE"/>
                    </w:rPr>
                  </w:rPrChange>
                </w:rPr>
                <w:t>Pamer, E.G</w:t>
              </w:r>
              <w:bookmarkEnd w:id="8"/>
              <w:r w:rsidRPr="00491A6B">
                <w:rPr>
                  <w:rPrChange w:id="10" w:author="Cedric Mahncke" w:date="2023-10-17T15:50:00Z">
                    <w:rPr>
                      <w:lang w:val="de-DE"/>
                    </w:rPr>
                  </w:rPrChange>
                </w:rPr>
                <w:t>.</w:t>
              </w:r>
              <w:r w:rsidRPr="00491A6B">
                <w:rPr>
                  <w:i/>
                  <w:rPrChange w:id="11" w:author="Cedric Mahncke" w:date="2023-10-17T15:50:00Z">
                    <w:rPr>
                      <w:i/>
                      <w:lang w:val="de-DE"/>
                    </w:rPr>
                  </w:rPrChange>
                </w:rPr>
                <w:t xml:space="preserve"> et al.</w:t>
              </w:r>
              <w:r w:rsidRPr="00491A6B">
                <w:rPr>
                  <w:rPrChange w:id="12" w:author="Cedric Mahncke" w:date="2023-10-17T15:50:00Z">
                    <w:rPr>
                      <w:lang w:val="de-DE"/>
                    </w:rPr>
                  </w:rPrChange>
                </w:rPr>
                <w:t xml:space="preserve"> </w:t>
              </w:r>
              <w:r w:rsidRPr="0035736B">
                <w:t xml:space="preserve">(1997) MHC class I antigen processing of Listeria monocytogenes proteins: implications for dominant and subdominant CTL responses. </w:t>
              </w:r>
              <w:r w:rsidRPr="0035736B">
                <w:rPr>
                  <w:i/>
                </w:rPr>
                <w:t>Immunological reviews</w:t>
              </w:r>
              <w:r w:rsidRPr="0035736B">
                <w:t xml:space="preserve">, </w:t>
              </w:r>
              <w:r w:rsidRPr="0035736B">
                <w:rPr>
                  <w:b/>
                </w:rPr>
                <w:t>158</w:t>
              </w:r>
              <w:r w:rsidRPr="0035736B">
                <w:t>, 129–136.</w:t>
              </w:r>
            </w:p>
            <w:p w14:paraId="0618C9F0" w14:textId="77777777" w:rsidR="0035736B" w:rsidRDefault="0035736B" w:rsidP="0035736B">
              <w:pPr>
                <w:pStyle w:val="CitaviBibliographyEntry"/>
              </w:pPr>
              <w:bookmarkStart w:id="13" w:name="_CTVL00124bcd69751174cc7bde0037447e1757f"/>
              <w:r>
                <w:t>Parvizpour, S</w:t>
              </w:r>
              <w:bookmarkEnd w:id="13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(2020) Epitope-based vaccine design: a comprehensive overview of bioinformatics approaches. </w:t>
              </w:r>
              <w:r w:rsidRPr="0035736B">
                <w:rPr>
                  <w:i/>
                </w:rPr>
                <w:t>Drug discovery today</w:t>
              </w:r>
              <w:r w:rsidRPr="0035736B">
                <w:t xml:space="preserve">, </w:t>
              </w:r>
              <w:r w:rsidRPr="0035736B">
                <w:rPr>
                  <w:b/>
                </w:rPr>
                <w:t>25</w:t>
              </w:r>
              <w:r w:rsidRPr="0035736B">
                <w:t>, 1034–1042.</w:t>
              </w:r>
            </w:p>
            <w:p w14:paraId="6740B5F4" w14:textId="77777777" w:rsidR="0035736B" w:rsidRDefault="0035736B" w:rsidP="0035736B">
              <w:pPr>
                <w:pStyle w:val="CitaviBibliographyEntry"/>
              </w:pPr>
              <w:bookmarkStart w:id="14" w:name="_CTVL0015da98408fca740178ffb5af32255a1f2"/>
              <w:r>
                <w:t>Polack, F.P</w:t>
              </w:r>
              <w:bookmarkEnd w:id="14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(2020) Safety and Efficacy of the BNT162b2 mRNA Covid-19 Vaccine. </w:t>
              </w:r>
              <w:r w:rsidRPr="0035736B">
                <w:rPr>
                  <w:i/>
                </w:rPr>
                <w:t>The New England journal of medicine</w:t>
              </w:r>
              <w:r w:rsidRPr="0035736B">
                <w:t xml:space="preserve">, </w:t>
              </w:r>
              <w:r w:rsidRPr="0035736B">
                <w:rPr>
                  <w:b/>
                </w:rPr>
                <w:t>383</w:t>
              </w:r>
              <w:r w:rsidRPr="0035736B">
                <w:t>, 2603–2615.</w:t>
              </w:r>
            </w:p>
            <w:p w14:paraId="4E82E003" w14:textId="77777777" w:rsidR="0035736B" w:rsidRDefault="0035736B" w:rsidP="0035736B">
              <w:pPr>
                <w:pStyle w:val="CitaviBibliographyEntry"/>
              </w:pPr>
              <w:bookmarkStart w:id="15" w:name="_CTVL001ccc7f987959944c8bdbb0247074e471e"/>
              <w:r>
                <w:t>Reynisson, B</w:t>
              </w:r>
              <w:bookmarkEnd w:id="15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(2020) NetMHCpan-4.1 and NetMHCIIpan-4.0: improved predictions of MHC antigen presentation by concurrent motif deconvolution and integration of MS MHC eluted ligand data. </w:t>
              </w:r>
              <w:r w:rsidRPr="0035736B">
                <w:rPr>
                  <w:i/>
                </w:rPr>
                <w:t>Nucleic acids research</w:t>
              </w:r>
              <w:r w:rsidRPr="0035736B">
                <w:t xml:space="preserve">, </w:t>
              </w:r>
              <w:r w:rsidRPr="0035736B">
                <w:rPr>
                  <w:b/>
                </w:rPr>
                <w:t>48</w:t>
              </w:r>
              <w:r w:rsidRPr="0035736B">
                <w:t>, W449-W454.</w:t>
              </w:r>
            </w:p>
            <w:p w14:paraId="75634865" w14:textId="77777777" w:rsidR="0035736B" w:rsidRDefault="0035736B" w:rsidP="0035736B">
              <w:pPr>
                <w:pStyle w:val="CitaviBibliographyEntry"/>
              </w:pPr>
              <w:bookmarkStart w:id="16" w:name="_CTVL0012d5e0161f5384bf2931841b4497aef31"/>
              <w:r>
                <w:t>Russell, J.H. and Ley, T.J. (2002) Lymphocyte-mediated cytotoxicity.</w:t>
              </w:r>
              <w:bookmarkEnd w:id="16"/>
              <w:r>
                <w:t xml:space="preserve"> </w:t>
              </w:r>
              <w:r w:rsidRPr="0035736B">
                <w:rPr>
                  <w:i/>
                </w:rPr>
                <w:t>Annual review of immunology</w:t>
              </w:r>
              <w:r w:rsidRPr="0035736B">
                <w:t xml:space="preserve">, </w:t>
              </w:r>
              <w:r w:rsidRPr="0035736B">
                <w:rPr>
                  <w:b/>
                </w:rPr>
                <w:t>20</w:t>
              </w:r>
              <w:r w:rsidRPr="0035736B">
                <w:t>, 323–370.</w:t>
              </w:r>
            </w:p>
            <w:p w14:paraId="61B70940" w14:textId="77777777" w:rsidR="0035736B" w:rsidRDefault="0035736B" w:rsidP="0035736B">
              <w:pPr>
                <w:pStyle w:val="CitaviBibliographyEntry"/>
              </w:pPr>
              <w:bookmarkStart w:id="17" w:name="_CTVL001d0f0a4503e4e4f8f9416e93bb454e7eb"/>
              <w:r>
                <w:t>Strehl, B</w:t>
              </w:r>
              <w:bookmarkEnd w:id="17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(2005) Interferon-gamma, the functional plasticity of the ubiquitin-proteasome system, and MHC class I antigen processing. </w:t>
              </w:r>
              <w:r w:rsidRPr="0035736B">
                <w:rPr>
                  <w:i/>
                </w:rPr>
                <w:t>Immunological reviews</w:t>
              </w:r>
              <w:r w:rsidRPr="0035736B">
                <w:t xml:space="preserve">, </w:t>
              </w:r>
              <w:r w:rsidRPr="0035736B">
                <w:rPr>
                  <w:b/>
                </w:rPr>
                <w:t>207</w:t>
              </w:r>
              <w:r w:rsidRPr="0035736B">
                <w:t>, 19–30.</w:t>
              </w:r>
            </w:p>
            <w:p w14:paraId="3A3CBFCC" w14:textId="77777777" w:rsidR="0035736B" w:rsidRDefault="0035736B" w:rsidP="0035736B">
              <w:pPr>
                <w:pStyle w:val="CitaviBibliographyEntry"/>
              </w:pPr>
              <w:bookmarkStart w:id="18" w:name="_CTVL00120524455613d4993bd7740d771ea9af1"/>
              <w:r>
                <w:t>(2023) UniProt: the Universal Protein Knowledgebase in 2023.</w:t>
              </w:r>
              <w:bookmarkEnd w:id="18"/>
              <w:r>
                <w:t xml:space="preserve"> </w:t>
              </w:r>
              <w:r w:rsidRPr="0035736B">
                <w:rPr>
                  <w:i/>
                </w:rPr>
                <w:t>Nucleic acids research</w:t>
              </w:r>
              <w:r w:rsidRPr="0035736B">
                <w:t xml:space="preserve">, </w:t>
              </w:r>
              <w:r w:rsidRPr="0035736B">
                <w:rPr>
                  <w:b/>
                </w:rPr>
                <w:t>51</w:t>
              </w:r>
              <w:r w:rsidRPr="0035736B">
                <w:t>, D523-D531.</w:t>
              </w:r>
            </w:p>
            <w:p w14:paraId="65C9162B" w14:textId="77777777" w:rsidR="0035736B" w:rsidRDefault="0035736B" w:rsidP="0035736B">
              <w:pPr>
                <w:pStyle w:val="CitaviBibliographyEntry"/>
              </w:pPr>
              <w:bookmarkStart w:id="19" w:name="_CTVL001af31e622c4764e7faa28bae3bef50345"/>
              <w:r>
                <w:t>Waskom, M. (2021) seaborn: statistical data visualization.</w:t>
              </w:r>
              <w:bookmarkEnd w:id="19"/>
              <w:r>
                <w:t xml:space="preserve"> </w:t>
              </w:r>
              <w:r w:rsidRPr="0035736B">
                <w:rPr>
                  <w:i/>
                </w:rPr>
                <w:t>JOSS</w:t>
              </w:r>
              <w:r w:rsidRPr="0035736B">
                <w:t xml:space="preserve">, </w:t>
              </w:r>
              <w:r w:rsidRPr="0035736B">
                <w:rPr>
                  <w:b/>
                </w:rPr>
                <w:t>6</w:t>
              </w:r>
              <w:r w:rsidRPr="0035736B">
                <w:t>, 3021.</w:t>
              </w:r>
            </w:p>
            <w:p w14:paraId="01D3B40A" w14:textId="5EFDC288" w:rsidR="00CF1E8E" w:rsidRPr="001E3D1C" w:rsidRDefault="0035736B" w:rsidP="0035736B">
              <w:pPr>
                <w:pStyle w:val="CitaviBibliographyEntry"/>
              </w:pPr>
              <w:bookmarkStart w:id="20" w:name="_CTVL001b1aaf250c6214ad9837fc6bb34d98710"/>
              <w:r>
                <w:t>Wu, T</w:t>
              </w:r>
              <w:bookmarkEnd w:id="20"/>
              <w:r>
                <w:t>.</w:t>
              </w:r>
              <w:r w:rsidRPr="0035736B">
                <w:rPr>
                  <w:i/>
                </w:rPr>
                <w:t xml:space="preserve"> et al.</w:t>
              </w:r>
              <w:r w:rsidRPr="0035736B">
                <w:t xml:space="preserve"> (2019) Quantification of epitope abundance reveals the effect of direct and cross-presentation on influenza CTL responses. </w:t>
              </w:r>
              <w:r w:rsidRPr="0035736B">
                <w:rPr>
                  <w:i/>
                </w:rPr>
                <w:t>Nature communications</w:t>
              </w:r>
              <w:r w:rsidRPr="0035736B">
                <w:t xml:space="preserve">, </w:t>
              </w:r>
              <w:r w:rsidRPr="0035736B">
                <w:rPr>
                  <w:b/>
                </w:rPr>
                <w:t>10</w:t>
              </w:r>
              <w:r w:rsidRPr="0035736B">
                <w:t>, 2846.</w:t>
              </w:r>
              <w:r w:rsidR="00DE6BDE" w:rsidRPr="00AF0E87">
                <w:fldChar w:fldCharType="end"/>
              </w:r>
            </w:p>
          </w:sdtContent>
        </w:sdt>
      </w:sdtContent>
    </w:sdt>
    <w:p w14:paraId="3CE0F4A1" w14:textId="5BC7C95A" w:rsidR="00BB4A61" w:rsidRPr="001E3D1C" w:rsidRDefault="00BB4A61" w:rsidP="001E3D1C">
      <w:pPr>
        <w:pStyle w:val="CitaviBibliographyEntry"/>
        <w:spacing w:line="480" w:lineRule="auto"/>
        <w:jc w:val="both"/>
        <w:rPr>
          <w:rFonts w:ascii="Times New Roman" w:hAnsi="Times New Roman" w:cs="Times New Roman"/>
        </w:rPr>
      </w:pPr>
    </w:p>
    <w:p w14:paraId="083EFB2C" w14:textId="77777777" w:rsidR="00B54398" w:rsidRPr="001E3D1C" w:rsidRDefault="00B54398" w:rsidP="001E3D1C">
      <w:pPr>
        <w:pStyle w:val="CitaviBibliographyEntry"/>
        <w:spacing w:line="480" w:lineRule="auto"/>
        <w:jc w:val="both"/>
        <w:rPr>
          <w:rFonts w:ascii="Times New Roman" w:hAnsi="Times New Roman" w:cs="Times New Roman"/>
        </w:rPr>
      </w:pPr>
    </w:p>
    <w:p w14:paraId="54AE58A3" w14:textId="76014057" w:rsidR="00B5639A" w:rsidRDefault="00B5639A" w:rsidP="00CF1E8E">
      <w:pPr>
        <w:pStyle w:val="CitaviBibliographyEntry"/>
        <w:rPr>
          <w:rFonts w:ascii="Times New Roman" w:hAnsi="Times New Roman" w:cs="Times New Roman"/>
        </w:rPr>
      </w:pPr>
    </w:p>
    <w:p w14:paraId="54E582F5" w14:textId="77777777" w:rsidR="00B5639A" w:rsidRDefault="00B5639A" w:rsidP="006A39BD">
      <w:pPr>
        <w:pStyle w:val="CitaviBibliographyEntry"/>
        <w:ind w:left="0" w:firstLine="0"/>
        <w:rPr>
          <w:rFonts w:ascii="Times New Roman" w:hAnsi="Times New Roman" w:cs="Times New Roman"/>
        </w:rPr>
      </w:pPr>
    </w:p>
    <w:p w14:paraId="3CC5B7AB" w14:textId="51F29879" w:rsidR="00B5639A" w:rsidRDefault="00B5639A" w:rsidP="00CF1E8E">
      <w:pPr>
        <w:pStyle w:val="CitaviBibliographyEntry"/>
        <w:rPr>
          <w:rFonts w:ascii="Times New Roman" w:hAnsi="Times New Roman" w:cs="Times New Roman"/>
        </w:rPr>
      </w:pPr>
    </w:p>
    <w:p w14:paraId="38130B49" w14:textId="77777777" w:rsidR="00B5639A" w:rsidRDefault="00B5639A" w:rsidP="00CF1E8E">
      <w:pPr>
        <w:pStyle w:val="CitaviBibliographyEntry"/>
        <w:rPr>
          <w:rFonts w:ascii="Times New Roman" w:hAnsi="Times New Roman" w:cs="Times New Roman"/>
        </w:rPr>
      </w:pPr>
    </w:p>
    <w:p w14:paraId="6336871C" w14:textId="12019541" w:rsidR="00B54398" w:rsidRDefault="009A7DBB" w:rsidP="006A39BD">
      <w:pPr>
        <w:pStyle w:val="CitaviBibliographyEntr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0540C9" wp14:editId="4517A281">
            <wp:extent cx="6125845" cy="2967374"/>
            <wp:effectExtent l="0" t="0" r="8255" b="4445"/>
            <wp:docPr id="15191266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61" cy="297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C88768" w14:textId="3B8AAADC" w:rsidR="00FF0D5E" w:rsidRPr="00B54398" w:rsidRDefault="00405F3B" w:rsidP="00405F3B">
      <w:pPr>
        <w:pStyle w:val="Beschriftung"/>
        <w:contextualSpacing/>
        <w:rPr>
          <w:rFonts w:ascii="Times New Roman" w:hAnsi="Times New Roman" w:cs="Times New Roman"/>
          <w:b/>
          <w:i w:val="0"/>
          <w:color w:val="auto"/>
          <w:sz w:val="20"/>
        </w:rPr>
      </w:pPr>
      <w:r w:rsidRPr="00B54398">
        <w:rPr>
          <w:rFonts w:ascii="Times New Roman" w:hAnsi="Times New Roman" w:cs="Times New Roman"/>
          <w:b/>
          <w:i w:val="0"/>
          <w:color w:val="auto"/>
          <w:sz w:val="20"/>
        </w:rPr>
        <w:t xml:space="preserve">Figure </w:t>
      </w:r>
      <w:r w:rsidR="00C04DA9" w:rsidRPr="00B54398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="00C04DA9" w:rsidRPr="00B54398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Figure \* ARABIC </w:instrText>
      </w:r>
      <w:r w:rsidR="00C04DA9" w:rsidRPr="00B54398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2C4F13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C04DA9" w:rsidRPr="00B54398">
        <w:rPr>
          <w:rFonts w:ascii="Times New Roman" w:hAnsi="Times New Roman" w:cs="Times New Roman"/>
          <w:b/>
          <w:i w:val="0"/>
          <w:noProof/>
          <w:color w:val="auto"/>
          <w:sz w:val="20"/>
        </w:rPr>
        <w:fldChar w:fldCharType="end"/>
      </w:r>
      <w:r w:rsidRPr="00B54398">
        <w:rPr>
          <w:rFonts w:ascii="Times New Roman" w:hAnsi="Times New Roman" w:cs="Times New Roman"/>
          <w:b/>
          <w:i w:val="0"/>
          <w:color w:val="auto"/>
          <w:sz w:val="20"/>
        </w:rPr>
        <w:t>: DiscovEpi</w:t>
      </w:r>
      <w:r w:rsidR="00FF0D5E" w:rsidRPr="00B54398">
        <w:rPr>
          <w:rFonts w:ascii="Times New Roman" w:hAnsi="Times New Roman" w:cs="Times New Roman"/>
          <w:b/>
          <w:i w:val="0"/>
          <w:color w:val="auto"/>
          <w:sz w:val="20"/>
        </w:rPr>
        <w:t xml:space="preserve"> </w:t>
      </w:r>
      <w:r w:rsidR="008D57C8">
        <w:rPr>
          <w:rFonts w:ascii="Times New Roman" w:hAnsi="Times New Roman" w:cs="Times New Roman"/>
          <w:b/>
          <w:i w:val="0"/>
          <w:color w:val="auto"/>
          <w:sz w:val="20"/>
        </w:rPr>
        <w:t xml:space="preserve">schematic </w:t>
      </w:r>
      <w:r w:rsidR="00FF0D5E" w:rsidRPr="00B54398">
        <w:rPr>
          <w:rFonts w:ascii="Times New Roman" w:hAnsi="Times New Roman" w:cs="Times New Roman"/>
          <w:b/>
          <w:i w:val="0"/>
          <w:color w:val="auto"/>
          <w:sz w:val="20"/>
        </w:rPr>
        <w:t>workflow</w:t>
      </w:r>
      <w:r w:rsidR="008D57C8">
        <w:rPr>
          <w:rFonts w:ascii="Times New Roman" w:hAnsi="Times New Roman" w:cs="Times New Roman"/>
          <w:b/>
          <w:i w:val="0"/>
          <w:color w:val="auto"/>
          <w:sz w:val="20"/>
        </w:rPr>
        <w:t xml:space="preserve"> and output</w:t>
      </w:r>
      <w:r w:rsidR="00FF0D5E" w:rsidRPr="00B54398">
        <w:rPr>
          <w:rFonts w:ascii="Times New Roman" w:hAnsi="Times New Roman" w:cs="Times New Roman"/>
          <w:b/>
          <w:i w:val="0"/>
          <w:color w:val="auto"/>
          <w:sz w:val="20"/>
        </w:rPr>
        <w:t>.</w:t>
      </w:r>
    </w:p>
    <w:p w14:paraId="413444FA" w14:textId="7D01722B" w:rsidR="00583047" w:rsidRDefault="008D57C8" w:rsidP="00942891">
      <w:pPr>
        <w:pStyle w:val="Beschriftung"/>
        <w:contextualSpacing/>
        <w:jc w:val="both"/>
        <w:rPr>
          <w:rFonts w:ascii="Times New Roman" w:hAnsi="Times New Roman" w:cs="Times New Roman"/>
          <w:i w:val="0"/>
          <w:color w:val="auto"/>
          <w:sz w:val="20"/>
        </w:rPr>
      </w:pPr>
      <w:r>
        <w:rPr>
          <w:rFonts w:ascii="Times New Roman" w:hAnsi="Times New Roman" w:cs="Times New Roman"/>
          <w:i w:val="0"/>
          <w:color w:val="auto"/>
          <w:sz w:val="20"/>
        </w:rPr>
        <w:t>Workflow of DiscovEpi using (A) the protein sequences r</w:t>
      </w:r>
      <w:r w:rsidR="00FF0D5E" w:rsidRPr="00B54398">
        <w:rPr>
          <w:rFonts w:ascii="Times New Roman" w:hAnsi="Times New Roman" w:cs="Times New Roman"/>
          <w:i w:val="0"/>
          <w:color w:val="auto"/>
          <w:sz w:val="20"/>
        </w:rPr>
        <w:t>etrieval of the dataset</w:t>
      </w:r>
      <w:r w:rsidR="00B52070">
        <w:rPr>
          <w:rFonts w:ascii="Times New Roman" w:hAnsi="Times New Roman" w:cs="Times New Roman"/>
          <w:i w:val="0"/>
          <w:color w:val="auto"/>
          <w:sz w:val="20"/>
        </w:rPr>
        <w:t xml:space="preserve"> and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 (B) the prediction parameter 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 xml:space="preserve">for a certain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HLA allele,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 xml:space="preserve"> defined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epitope length</w:t>
      </w:r>
      <w:r w:rsidR="00FF0D5E"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0"/>
        </w:rPr>
        <w:t>and</w:t>
      </w:r>
      <w:r w:rsidR="00D7057B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NetMHCpan-score threshold. </w:t>
      </w:r>
      <w:r w:rsidR="00D7057B">
        <w:rPr>
          <w:rFonts w:ascii="Times New Roman" w:hAnsi="Times New Roman" w:cs="Times New Roman"/>
          <w:i w:val="0"/>
          <w:color w:val="auto"/>
          <w:sz w:val="20"/>
        </w:rPr>
        <w:t>V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isualization 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parameters (C)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of the predict</w:t>
      </w:r>
      <w:r w:rsidR="00B54398">
        <w:rPr>
          <w:rFonts w:ascii="Times New Roman" w:hAnsi="Times New Roman" w:cs="Times New Roman"/>
          <w:i w:val="0"/>
          <w:color w:val="auto"/>
          <w:sz w:val="20"/>
        </w:rPr>
        <w:t xml:space="preserve">ed </w:t>
      </w:r>
      <w:r w:rsidR="008F00B4">
        <w:rPr>
          <w:rFonts w:ascii="Times New Roman" w:hAnsi="Times New Roman" w:cs="Times New Roman"/>
          <w:i w:val="0"/>
          <w:color w:val="auto"/>
          <w:sz w:val="20"/>
        </w:rPr>
        <w:t xml:space="preserve">epitopes 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 xml:space="preserve">with a field for the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maximum number of </w:t>
      </w:r>
      <w:r w:rsidR="00116BFF">
        <w:rPr>
          <w:rFonts w:ascii="Times New Roman" w:hAnsi="Times New Roman" w:cs="Times New Roman"/>
          <w:i w:val="0"/>
          <w:color w:val="auto"/>
          <w:sz w:val="20"/>
        </w:rPr>
        <w:t xml:space="preserve">top scoring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proteins</w:t>
      </w:r>
      <w:r w:rsidR="0019613D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and maximum length </w:t>
      </w:r>
      <w:r>
        <w:rPr>
          <w:rFonts w:ascii="Times New Roman" w:hAnsi="Times New Roman" w:cs="Times New Roman"/>
          <w:i w:val="0"/>
          <w:color w:val="auto"/>
          <w:sz w:val="20"/>
        </w:rPr>
        <w:t>for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0"/>
        </w:rPr>
        <w:t xml:space="preserve">(D)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the </w:t>
      </w:r>
      <w:r w:rsidR="009A7DBB">
        <w:rPr>
          <w:rFonts w:ascii="Times New Roman" w:hAnsi="Times New Roman" w:cs="Times New Roman"/>
          <w:i w:val="0"/>
          <w:color w:val="auto"/>
          <w:sz w:val="20"/>
        </w:rPr>
        <w:t>epitope map</w:t>
      </w:r>
      <w:r w:rsidR="0000362F">
        <w:rPr>
          <w:rFonts w:ascii="Times New Roman" w:hAnsi="Times New Roman" w:cs="Times New Roman"/>
          <w:i w:val="0"/>
          <w:color w:val="auto"/>
          <w:sz w:val="20"/>
        </w:rPr>
        <w:t>.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D7057B">
        <w:rPr>
          <w:rFonts w:ascii="Times New Roman" w:hAnsi="Times New Roman" w:cs="Times New Roman"/>
          <w:i w:val="0"/>
          <w:color w:val="auto"/>
          <w:sz w:val="20"/>
        </w:rPr>
        <w:t>T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he resulting </w:t>
      </w:r>
      <w:r w:rsidR="009A7DBB">
        <w:rPr>
          <w:rFonts w:ascii="Times New Roman" w:hAnsi="Times New Roman" w:cs="Times New Roman"/>
          <w:i w:val="0"/>
          <w:color w:val="auto"/>
          <w:sz w:val="20"/>
        </w:rPr>
        <w:t>heatmap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 xml:space="preserve"> is ordered by </w:t>
      </w:r>
      <w:r>
        <w:rPr>
          <w:rFonts w:ascii="Times New Roman" w:hAnsi="Times New Roman" w:cs="Times New Roman"/>
          <w:i w:val="0"/>
          <w:color w:val="auto"/>
          <w:sz w:val="20"/>
        </w:rPr>
        <w:t>the protein-centric</w:t>
      </w:r>
      <w:r w:rsidRPr="00B54398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="00405F3B" w:rsidRPr="00B54398">
        <w:rPr>
          <w:rFonts w:ascii="Times New Roman" w:hAnsi="Times New Roman" w:cs="Times New Roman"/>
          <w:i w:val="0"/>
          <w:color w:val="auto"/>
          <w:sz w:val="20"/>
        </w:rPr>
        <w:t>epitope density.</w:t>
      </w:r>
    </w:p>
    <w:p w14:paraId="16BACBCE" w14:textId="77777777" w:rsidR="007A55B6" w:rsidRDefault="007A55B6" w:rsidP="007A55B6"/>
    <w:p w14:paraId="378FFCC9" w14:textId="77777777" w:rsidR="007A55B6" w:rsidRDefault="007A55B6" w:rsidP="007A55B6"/>
    <w:p w14:paraId="19FB4E19" w14:textId="77777777" w:rsidR="007A55B6" w:rsidRDefault="007A55B6" w:rsidP="007A55B6"/>
    <w:p w14:paraId="56CD93FD" w14:textId="77777777" w:rsidR="008D57C8" w:rsidRDefault="008D57C8" w:rsidP="007A55B6">
      <w:pPr>
        <w:pStyle w:val="berschrift2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 xml:space="preserve">Supplemental Material </w:t>
      </w:r>
    </w:p>
    <w:p w14:paraId="05BB6F9A" w14:textId="2905990F" w:rsidR="007A55B6" w:rsidRDefault="007A55B6" w:rsidP="007A55B6">
      <w:pPr>
        <w:pStyle w:val="berschrift2"/>
        <w:rPr>
          <w:rFonts w:ascii="Times New Roman" w:hAnsi="Times New Roman" w:cs="Times New Roman"/>
          <w:b/>
          <w:color w:val="auto"/>
          <w:sz w:val="24"/>
        </w:rPr>
      </w:pPr>
      <w:r w:rsidRPr="002C0B06">
        <w:rPr>
          <w:rFonts w:ascii="Times New Roman" w:hAnsi="Times New Roman" w:cs="Times New Roman"/>
          <w:b/>
          <w:color w:val="auto"/>
          <w:sz w:val="24"/>
        </w:rPr>
        <w:t>Methods</w:t>
      </w:r>
    </w:p>
    <w:p w14:paraId="02B525BD" w14:textId="77777777" w:rsidR="007A55B6" w:rsidRPr="000117A6" w:rsidRDefault="007A55B6" w:rsidP="007A55B6"/>
    <w:p w14:paraId="41A717F3" w14:textId="77777777" w:rsidR="008433C3" w:rsidRDefault="007A55B6" w:rsidP="00335890">
      <w:pPr>
        <w:pStyle w:val="StandardWeb"/>
        <w:spacing w:before="0" w:beforeAutospacing="0" w:after="0" w:afterAutospacing="0" w:line="480" w:lineRule="auto"/>
        <w:jc w:val="both"/>
        <w:rPr>
          <w:rStyle w:val="berschrift3Zchn"/>
          <w:rFonts w:ascii="Times New Roman" w:hAnsi="Times New Roman" w:cs="Times New Roman"/>
          <w:b/>
          <w:color w:val="auto"/>
        </w:rPr>
      </w:pPr>
      <w:r w:rsidRPr="002C0B06">
        <w:rPr>
          <w:rStyle w:val="berschrift3Zchn"/>
          <w:rFonts w:ascii="Times New Roman" w:hAnsi="Times New Roman" w:cs="Times New Roman"/>
          <w:b/>
          <w:color w:val="auto"/>
        </w:rPr>
        <w:t>DiscovEpi</w:t>
      </w:r>
      <w:r w:rsidR="008433C3">
        <w:rPr>
          <w:rStyle w:val="berschrift3Zchn"/>
          <w:rFonts w:ascii="Times New Roman" w:hAnsi="Times New Roman" w:cs="Times New Roman"/>
          <w:b/>
          <w:color w:val="auto"/>
        </w:rPr>
        <w:t xml:space="preserve"> </w:t>
      </w:r>
      <w:r w:rsidR="008D57C8">
        <w:rPr>
          <w:rStyle w:val="berschrift3Zchn"/>
          <w:rFonts w:ascii="Times New Roman" w:hAnsi="Times New Roman" w:cs="Times New Roman"/>
          <w:b/>
          <w:color w:val="auto"/>
        </w:rPr>
        <w:t>implementation</w:t>
      </w:r>
      <w:r w:rsidRPr="002C0B06">
        <w:rPr>
          <w:rStyle w:val="berschrift3Zchn"/>
          <w:rFonts w:ascii="Times New Roman" w:hAnsi="Times New Roman" w:cs="Times New Roman"/>
          <w:b/>
          <w:color w:val="auto"/>
        </w:rPr>
        <w:t xml:space="preserve"> </w:t>
      </w:r>
    </w:p>
    <w:p w14:paraId="7A757F60" w14:textId="1393CB8D" w:rsidR="007A55B6" w:rsidRPr="00C23C5E" w:rsidRDefault="007A55B6" w:rsidP="00335890">
      <w:pPr>
        <w:pStyle w:val="StandardWeb"/>
        <w:spacing w:before="0" w:beforeAutospacing="0" w:after="0" w:afterAutospacing="0" w:line="480" w:lineRule="auto"/>
        <w:jc w:val="both"/>
        <w:rPr>
          <w:sz w:val="22"/>
          <w:szCs w:val="22"/>
          <w14:ligatures w14:val="none"/>
        </w:rPr>
      </w:pPr>
      <w:r w:rsidRPr="00C23C5E">
        <w:rPr>
          <w:sz w:val="22"/>
          <w:szCs w:val="22"/>
          <w14:ligatures w14:val="none"/>
        </w:rPr>
        <w:t xml:space="preserve">The DiscovEpi algorithm is </w:t>
      </w:r>
      <w:r w:rsidR="008D57C8" w:rsidRPr="00C23C5E">
        <w:rPr>
          <w:sz w:val="22"/>
          <w:szCs w:val="22"/>
          <w14:ligatures w14:val="none"/>
        </w:rPr>
        <w:t xml:space="preserve">available on </w:t>
      </w:r>
      <w:r w:rsidR="009A7DBB" w:rsidRPr="00C23C5E">
        <w:rPr>
          <w:sz w:val="22"/>
          <w:szCs w:val="22"/>
          <w14:ligatures w14:val="none"/>
        </w:rPr>
        <w:t>GitHub</w:t>
      </w:r>
      <w:r w:rsidR="008D57C8" w:rsidRPr="00C23C5E">
        <w:rPr>
          <w:sz w:val="22"/>
          <w:szCs w:val="22"/>
          <w14:ligatures w14:val="none"/>
        </w:rPr>
        <w:t xml:space="preserve"> </w:t>
      </w:r>
      <w:r w:rsidR="00335890" w:rsidRPr="00C23C5E">
        <w:rPr>
          <w:sz w:val="22"/>
          <w:szCs w:val="22"/>
          <w14:ligatures w14:val="none"/>
        </w:rPr>
        <w:t>(</w:t>
      </w:r>
      <w:r w:rsidR="00335890" w:rsidRPr="00C23C5E">
        <w:rPr>
          <w:sz w:val="22"/>
          <w:szCs w:val="22"/>
        </w:rPr>
        <w:t>https://github.com/cmahncke/DiscovEpi</w:t>
      </w:r>
      <w:r w:rsidR="008D57C8" w:rsidRPr="00C23C5E">
        <w:rPr>
          <w:sz w:val="22"/>
          <w:szCs w:val="22"/>
          <w14:ligatures w14:val="none"/>
        </w:rPr>
        <w:t xml:space="preserve">) containing XX packages for the usage under Windows, </w:t>
      </w:r>
      <w:r w:rsidR="006D6095" w:rsidRPr="00C23C5E">
        <w:rPr>
          <w:sz w:val="22"/>
          <w:szCs w:val="22"/>
          <w14:ligatures w14:val="none"/>
        </w:rPr>
        <w:t>iOS,</w:t>
      </w:r>
      <w:r w:rsidR="008D57C8" w:rsidRPr="00C23C5E">
        <w:rPr>
          <w:sz w:val="22"/>
          <w:szCs w:val="22"/>
          <w14:ligatures w14:val="none"/>
        </w:rPr>
        <w:t xml:space="preserve"> and Linux. DiscovEpi is </w:t>
      </w:r>
      <w:r w:rsidRPr="00C23C5E">
        <w:rPr>
          <w:sz w:val="22"/>
          <w:szCs w:val="22"/>
          <w14:ligatures w14:val="none"/>
        </w:rPr>
        <w:t>implemented in Python</w:t>
      </w:r>
      <w:r w:rsidR="006D6095">
        <w:rPr>
          <w:sz w:val="22"/>
          <w:szCs w:val="22"/>
          <w14:ligatures w14:val="none"/>
        </w:rPr>
        <w:t xml:space="preserve">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6bb821c9-c0ae-42ed-969f-58f30c5bba6f"/>
          <w:id w:val="-1598560443"/>
          <w:placeholder>
            <w:docPart w:val="DefaultPlaceholder_-1854013440"/>
          </w:placeholder>
        </w:sdtPr>
        <w:sdtContent>
          <w:r w:rsidR="006D6095">
            <w:rPr>
              <w:sz w:val="22"/>
              <w:szCs w:val="22"/>
              <w14:ligatures w14:val="none"/>
            </w:rPr>
            <w:fldChar w:fldCharType="begin"/>
          </w:r>
          <w:r w:rsidR="006D6095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RiZDc4MWZjLTgzMDYtNDY5Yi04MmY0LTJlZDNkZWUwMmFiOSIsIlJhbmdlTGVuZ3RoIjoxOCwiUmVmZXJlbmNlSWQiOiIxNzMzNWY1NS1lZDYwLTQzM2YtYmVjOC1mMDZiODhmMWM1Z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1aWRvIiwiTGFzdE5hbWUiOiJ2YW4gUm9zc3VtIiwiUHJvdGVjdGVkIjpmYWxzZSwiU2V4IjoyLCJDcmVhdGVkQnkiOiJfQ2VkcmljIE1haG5ja2UiLCJDcmVhdGVkT24iOiIyMDIzLTEwLTEwVDA4OjAyOjM5IiwiTW9kaWZpZWRCeSI6Il9DZWRyaWMgTWFobmNrZSIsIklkIjoiYjFlOWJiOWUtZDBiYi00YWQyLWIyZjktM2U5OGQ4MTAxN2M5IiwiTW9kaWZpZWRPbiI6IjIwMjMtMTAtMTBUMDg6MDI6Mzk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NlZHJpXFxBcHBEYXRhXFxMb2NhbFxcVGVtcFxcZWlmbTVzZzQuanBnIiwiVXJpU3RyaW5nIjoiMTczMzVmNTUtZWQ2MC00MzNmLWJlYzgtZjA2Yjg4ZjFjNWQ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}</w:instrText>
          </w:r>
          <w:r w:rsidR="006D6095">
            <w:rPr>
              <w:sz w:val="22"/>
              <w:szCs w:val="22"/>
              <w14:ligatures w14:val="none"/>
            </w:rPr>
            <w:fldChar w:fldCharType="separate"/>
          </w:r>
          <w:r w:rsidR="006D6095">
            <w:rPr>
              <w:sz w:val="22"/>
              <w:szCs w:val="22"/>
              <w14:ligatures w14:val="none"/>
            </w:rPr>
            <w:t>(van Rossum, 2010)</w:t>
          </w:r>
          <w:r w:rsidR="006D6095">
            <w:rPr>
              <w:sz w:val="22"/>
              <w:szCs w:val="22"/>
              <w14:ligatures w14:val="none"/>
            </w:rPr>
            <w:fldChar w:fldCharType="end"/>
          </w:r>
        </w:sdtContent>
      </w:sdt>
      <w:r w:rsidRPr="00C23C5E">
        <w:rPr>
          <w:sz w:val="22"/>
          <w:szCs w:val="22"/>
          <w14:ligatures w14:val="none"/>
        </w:rPr>
        <w:t xml:space="preserve"> and the Qt framework using PySide for integration (The Qt Company, Qt for Python project; PySide, version 1.2.4. available at https://pypi.org/project/PySide). Seaborn visualization library is used to produce </w:t>
      </w:r>
      <w:r w:rsidR="008D57C8" w:rsidRPr="00C23C5E">
        <w:rPr>
          <w:sz w:val="22"/>
          <w:szCs w:val="22"/>
          <w14:ligatures w14:val="none"/>
        </w:rPr>
        <w:t xml:space="preserve">the </w:t>
      </w:r>
      <w:r w:rsidRPr="00C23C5E">
        <w:rPr>
          <w:sz w:val="22"/>
          <w:szCs w:val="22"/>
          <w14:ligatures w14:val="none"/>
        </w:rPr>
        <w:t xml:space="preserve">epitope map in the form of a heatmap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36a50fd9-2d6f-4ea1-af7d-50fb15c3b1cc"/>
          <w:id w:val="-352811403"/>
          <w:placeholder>
            <w:docPart w:val="0B650134A2884E3F83274E66F9DD8DCB"/>
          </w:placeholder>
        </w:sdtPr>
        <w:sdtContent>
          <w:r w:rsidRPr="00C23C5E">
            <w:rPr>
              <w:sz w:val="22"/>
              <w:szCs w:val="22"/>
              <w14:ligatures w14:val="none"/>
            </w:rPr>
            <w:fldChar w:fldCharType="begin"/>
          </w:r>
          <w:r w:rsidR="00D6050F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3YTc4YWQwLTQ4YzgtNDk0ZS05YzVhLTBjOWFmYjJjYTM2ZiIsIlJhbmdlTGVuZ3RoIjoxNCwiUmVmZXJlbmNlSWQiOiJhZjMxZTYyMi1jNDc2LTRlN2YtYWEyOC1iYWUzYmVmNTAzN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ldhc2tvbSIsIlByb3RlY3RlZCI6ZmFsc2UsIlNleCI6MiwiQ3JlYXRlZEJ5IjoiX0NlZHJpYyBNYWhuY2tlIiwiQ3JlYXRlZE9uIjoiMjAyMy0wOC0wNFQxMDowNDoyNiIsIk1vZGlmaWVkQnkiOiJfQ2VkcmljIE1haG5ja2UiLCJJZCI6ImQxZGIyNWZkLTk3MTUtNDEyZS04MGEyLWY3NjRiNTZjZjYyNSIsIk1vZGlmaWVkT24iOiIyMDIzLTA4LTA0VDEwOjA0OjI2IiwiUHJvamVjdCI6eyIkaWQiOiI4IiwiJHR5cGUiOiJTd2lzc0FjYWRlbWljLkNpdGF2aS5Qcm9qZWN0LCBTd2lzc0FjYWRlbWljLkNpdGF2aSJ9fV0sIkNpdGF0aW9uS2V5VXBkYXRlVHlwZSI6MCwiQ29sbGFib3JhdG9ycyI6W10sIkRvaSI6IjEwLjIxMTA1L2pvc3MuMDM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xMTA1L2pvc3MuMDMwMjEiLCJVcmlTdHJpbmciOiJodHRwczovL2RvaS5vcmcvMTAuMjExMDUvam9zcy4wMzAy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}</w:instrText>
          </w:r>
          <w:r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(Waskom, 2021)</w:t>
          </w:r>
          <w:r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Pr="00C23C5E">
        <w:rPr>
          <w:sz w:val="22"/>
          <w:szCs w:val="22"/>
          <w14:ligatures w14:val="none"/>
        </w:rPr>
        <w:t xml:space="preserve">. </w:t>
      </w:r>
      <w:r w:rsidR="00282B46" w:rsidRPr="00C23C5E">
        <w:rPr>
          <w:sz w:val="22"/>
          <w:szCs w:val="22"/>
          <w14:ligatures w14:val="none"/>
        </w:rPr>
        <w:t xml:space="preserve">As interface between </w:t>
      </w:r>
      <w:r w:rsidR="00335890" w:rsidRPr="00C23C5E">
        <w:rPr>
          <w:sz w:val="22"/>
          <w:szCs w:val="22"/>
          <w14:ligatures w14:val="none"/>
        </w:rPr>
        <w:t>the Uni</w:t>
      </w:r>
      <w:r w:rsidR="004F7CA8" w:rsidRPr="00C23C5E">
        <w:rPr>
          <w:sz w:val="22"/>
          <w:szCs w:val="22"/>
          <w14:ligatures w14:val="none"/>
        </w:rPr>
        <w:t>P</w:t>
      </w:r>
      <w:r w:rsidR="00335890" w:rsidRPr="00C23C5E">
        <w:rPr>
          <w:sz w:val="22"/>
          <w:szCs w:val="22"/>
          <w14:ligatures w14:val="none"/>
        </w:rPr>
        <w:t xml:space="preserve">rot </w:t>
      </w:r>
      <w:r w:rsidR="00282B46" w:rsidRPr="00C23C5E">
        <w:rPr>
          <w:sz w:val="22"/>
          <w:szCs w:val="22"/>
          <w14:ligatures w14:val="none"/>
        </w:rPr>
        <w:t>database</w:t>
      </w:r>
      <w:r w:rsidR="004F7CA8" w:rsidRPr="00C23C5E">
        <w:rPr>
          <w:sz w:val="22"/>
          <w:szCs w:val="22"/>
          <w14:ligatures w14:val="none"/>
        </w:rPr>
        <w:t xml:space="preserve">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02f4f151-e8b9-4cec-b600-e24071e8c1af"/>
          <w:id w:val="-734239594"/>
          <w:placeholder>
            <w:docPart w:val="DefaultPlaceholder_-1854013440"/>
          </w:placeholder>
        </w:sdtPr>
        <w:sdtContent>
          <w:r w:rsidR="004F7CA8" w:rsidRPr="00C23C5E">
            <w:rPr>
              <w:sz w:val="22"/>
              <w:szCs w:val="22"/>
              <w14:ligatures w14:val="none"/>
            </w:rPr>
            <w:fldChar w:fldCharType="begin"/>
          </w:r>
          <w:r w:rsidR="004F7CA8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lODE5NDMyLWE2MWYtNGNjNS04YzY3LTM0M2I3NTc2YzA4YyIsIlJhbmdlTGVuZ3RoIjo2MCwiUmVmZXJlbmNlSWQiOiIyMDUyNDQ1NS02MTNkLTQ5OTMtYmQ3Ny00MGQ3NzFlYTlhZj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10sIkNpdGF0aW9uS2V5VXBkYXRlVHlwZSI6MCwiQ29sbGFib3JhdG9ycyI6W10sIkRvaSI6IjEwLjEwOTMvbmFyL2drYWMxMD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QTUM5ODI1NTE0IiwiVXJpU3RyaW5nIjoiaHR0cHM6Ly93d3cubmNiaS5ubG0ubmloLmdvdi9wbWMvYXJ0aWNsZXMvUE1DOTgyNTU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ZWRyaWMgTWFobmNrZSIsIkNyZWF0ZWRPbiI6IjIwMjMtMDctMTBUMDg6MjQ6MjIiLCJNb2RpZmllZEJ5IjoiX0NlZHJpYyBNYWhuY2tlIiwiSWQiOiJlMDU4NTY0MC1mNGZhLTRkZDQtOTUzYS0wN2Y3N2U5MGU3ZDEiLCJNb2RpZmllZE9uIjoiMjAyMy0wNy0xMFQwODoyNDoyMiIsIlByb2plY3QiOnsiJGlkIjoiMTAiLCIkdHlwZSI6IlN3aXNzQWNhZGVtaWMuQ2l0YXZpLlByb2plY3QsIFN3aXNzQWNhZGVtaWMuQ2l0YXZp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jQwODkyMCIsIlVyaVN0cmluZyI6Imh0dHA6Ly93d3cubmNiaS5ubG0ubmloLmdvdi9wdWJtZWQvMzY0MDg5M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y0wNy0xMFQwODoyNDoyMiIsIk1vZGlmaWVkQnkiOiJfQ2VkcmljIE1haG5ja2UiLCJJZCI6ImMxMTIyMDNmLTlhMjgtNDNmYi1hM2VkLTU4ZmIyYjUzNjU3NiIsIk1vZGlmaWVkT24iOiIyMDIzLTA3LTEwVDA4OjI0OjIyIiwiUHJvamVjdCI6eyIkcmVmIjoiMTA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bmFyL2drYWMxMDUyIiwiVXJpU3RyaW5nIjoiaHR0cHM6Ly9kb2kub3JnLzEwLjEwOTMvbmFyL2drYWMxMDU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}</w:instrText>
          </w:r>
          <w:r w:rsidR="004F7CA8"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(UniProt: the Universal Protein Knowledgebase in 2023, 2023)</w:t>
          </w:r>
          <w:r w:rsidR="004F7CA8"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="00282B46" w:rsidRPr="00C23C5E">
        <w:rPr>
          <w:sz w:val="22"/>
          <w:szCs w:val="22"/>
          <w14:ligatures w14:val="none"/>
        </w:rPr>
        <w:t xml:space="preserve"> and </w:t>
      </w:r>
      <w:r w:rsidR="00335890" w:rsidRPr="00C23C5E">
        <w:rPr>
          <w:sz w:val="22"/>
          <w:szCs w:val="22"/>
          <w14:ligatures w14:val="none"/>
        </w:rPr>
        <w:t xml:space="preserve">NetMHCpan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d9a0bdd0-6013-4a8f-81d4-9f9259bfe9d2"/>
          <w:id w:val="1647628197"/>
          <w:placeholder>
            <w:docPart w:val="DefaultPlaceholder_-1854013440"/>
          </w:placeholder>
        </w:sdtPr>
        <w:sdtContent>
          <w:r w:rsidR="00DC39F6" w:rsidRPr="00C23C5E">
            <w:rPr>
              <w:sz w:val="22"/>
              <w:szCs w:val="22"/>
              <w14:ligatures w14:val="none"/>
            </w:rPr>
            <w:fldChar w:fldCharType="begin"/>
          </w:r>
          <w:r w:rsidR="00DC39F6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xZTA3YjQ2LTFjZjYtNGEwNi1iOWJkLTUyMjVjMjYxYTYyMy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2Q5YTBiZGQwLTYwMTMtNGE4Zi04MWQ0LTlmOTI1OWJmZTlkMiIsIlRleHQiOiIoUmV5bmlzc29uIGV0IGFsLiwgMjAyMCkiLCJXQUlWZXJzaW9uIjoiNi4xNC4wLjAifQ==}</w:instrText>
          </w:r>
          <w:r w:rsidR="00DC39F6"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(Reynisson</w:t>
          </w:r>
          <w:r w:rsidR="007D2FF1" w:rsidRPr="00C23C5E">
            <w:rPr>
              <w:i/>
              <w:sz w:val="22"/>
              <w:szCs w:val="22"/>
              <w14:ligatures w14:val="none"/>
            </w:rPr>
            <w:t xml:space="preserve"> et al.</w:t>
          </w:r>
          <w:r w:rsidR="007D2FF1" w:rsidRPr="00C23C5E">
            <w:rPr>
              <w:sz w:val="22"/>
              <w:szCs w:val="22"/>
              <w14:ligatures w14:val="none"/>
            </w:rPr>
            <w:t>, 2020)</w:t>
          </w:r>
          <w:r w:rsidR="00DC39F6"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="00335890" w:rsidRPr="00C23C5E">
        <w:rPr>
          <w:sz w:val="22"/>
          <w:szCs w:val="22"/>
          <w14:ligatures w14:val="none"/>
        </w:rPr>
        <w:t xml:space="preserve"> we implemented </w:t>
      </w:r>
      <w:r w:rsidRPr="00C23C5E">
        <w:rPr>
          <w:sz w:val="22"/>
          <w:szCs w:val="22"/>
          <w14:ligatures w14:val="none"/>
        </w:rPr>
        <w:t xml:space="preserve">REST APIs hosted by UniProt and IEDB </w:t>
      </w:r>
      <w:sdt>
        <w:sdtPr>
          <w:rPr>
            <w:sz w:val="22"/>
            <w:szCs w:val="22"/>
            <w14:ligatures w14:val="none"/>
          </w:rPr>
          <w:alias w:val="To edit, see citavi.com/edit"/>
          <w:tag w:val="CitaviPlaceholder#c49f9d1f-b2ed-43f8-99b2-8f93b1e803ad"/>
          <w:id w:val="-1172484273"/>
          <w:placeholder>
            <w:docPart w:val="DefaultPlaceholder_-1854013440"/>
          </w:placeholder>
        </w:sdtPr>
        <w:sdtContent>
          <w:r w:rsidR="00DC39F6" w:rsidRPr="00C23C5E">
            <w:rPr>
              <w:sz w:val="22"/>
              <w:szCs w:val="22"/>
              <w14:ligatures w14:val="none"/>
            </w:rPr>
            <w:fldChar w:fldCharType="begin"/>
          </w:r>
          <w:r w:rsidR="00DC39F6" w:rsidRPr="00C23C5E">
            <w:rPr>
              <w:sz w:val="22"/>
              <w:szCs w:val="22"/>
              <w14:ligatures w14:val="none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kMjU4NjQxLTBkOTgtNGFiMy1hMzNmLTJmMWRiYzZiNzczMiIsIlJhbmdlTGVuZ3RoIjoyMSwiUmVmZXJlbmNlSWQiOiJlYTcyMDQzNi0xY2I2LTQ0NmQtOTRkMC1hZTk0NzBlOTI1N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MxMTE0OTAwIiwiVXJpU3RyaW5nIjoiaHR0cDovL3d3dy5uY2JpLm5sbS5uaWguZ292L3B1Ym1lZC8zMTExNDkw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zLTA4LTAzVDE0OjM3OjA4IiwiTW9kaWZpZWRCeSI6Il9DZWRyaWMgTWFobmNrZSIsIklkIjoiNmNkZWZlOTEtMmRkNy00ZDI1LWFhOWMtNDE4Zjg3MGQzZTZjIiwiTW9kaWZpZWRPbiI6IjIwMjMtMDgtMDNUMTQ6Mzc6MDg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kzL25hci9na3o0NTIiLCJVcmlTdHJpbmciOiJodHRwczovL2RvaS5vcmcvMTAuMTA5My9uYXIvZ2t6NDUy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MtMDgtMDNUMTQ6Mzc6MDgiLCJNb2RpZmllZEJ5IjoiX0NlZHJpYyBNYWhuY2tlIiwiSWQiOiI5ODJiZmE1ZS01YjhkLTQ4OTgtYjcxZS05NTdhYTU5YmIxM2UiLCJNb2RpZmllZE9uIjoiMjAyMy0wOC0wM1QxNDozNzowOCIsIlByb2plY3QiOnsiJHJlZiI6IjgifX1dLCJOdW1iZXIiOiJXMSIsIk9yZ2FuaXphdGlvbnMiOltdLCJPdGhlcnNJbnZvbHZlZCI6W10sIlBhZ2VSYW5nZSI6IjxzcD5cclxuICA8bnM+T21pdDwvbnM+XHJcbiAgPG9zPlc1MDItVzUwNjwvb3M+XHJcbiAgPHBzPlc1MDItVzUwNjwvcHM+XHJcbjwvc3A+XHJcbjxvcz5XNTAyLVc1MDY8L29zPiIsIlBlcmlvZGljYWwiOnsiJGlkIjoiMzA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}</w:instrText>
          </w:r>
          <w:r w:rsidR="00DC39F6" w:rsidRPr="00C23C5E">
            <w:rPr>
              <w:sz w:val="22"/>
              <w:szCs w:val="22"/>
              <w14:ligatures w14:val="none"/>
            </w:rPr>
            <w:fldChar w:fldCharType="separate"/>
          </w:r>
          <w:r w:rsidR="007D2FF1" w:rsidRPr="00C23C5E">
            <w:rPr>
              <w:sz w:val="22"/>
              <w:szCs w:val="22"/>
              <w14:ligatures w14:val="none"/>
            </w:rPr>
            <w:t>(Dhanda</w:t>
          </w:r>
          <w:r w:rsidR="007D2FF1" w:rsidRPr="00C23C5E">
            <w:rPr>
              <w:i/>
              <w:sz w:val="22"/>
              <w:szCs w:val="22"/>
              <w14:ligatures w14:val="none"/>
            </w:rPr>
            <w:t xml:space="preserve"> et al.</w:t>
          </w:r>
          <w:r w:rsidR="007D2FF1" w:rsidRPr="00C23C5E">
            <w:rPr>
              <w:sz w:val="22"/>
              <w:szCs w:val="22"/>
              <w14:ligatures w14:val="none"/>
            </w:rPr>
            <w:t>, 2019)</w:t>
          </w:r>
          <w:r w:rsidR="00DC39F6" w:rsidRPr="00C23C5E">
            <w:rPr>
              <w:sz w:val="22"/>
              <w:szCs w:val="22"/>
              <w14:ligatures w14:val="none"/>
            </w:rPr>
            <w:fldChar w:fldCharType="end"/>
          </w:r>
        </w:sdtContent>
      </w:sdt>
      <w:r w:rsidRPr="00C23C5E">
        <w:rPr>
          <w:sz w:val="22"/>
          <w:szCs w:val="22"/>
          <w14:ligatures w14:val="none"/>
        </w:rPr>
        <w:t>.</w:t>
      </w:r>
      <w:r w:rsidR="00282B46" w:rsidRPr="00C23C5E">
        <w:rPr>
          <w:sz w:val="22"/>
          <w:szCs w:val="22"/>
          <w14:ligatures w14:val="none"/>
        </w:rPr>
        <w:t xml:space="preserve"> </w:t>
      </w:r>
      <w:r w:rsidR="00335890" w:rsidRPr="00C23C5E">
        <w:rPr>
          <w:sz w:val="22"/>
          <w:szCs w:val="22"/>
          <w14:ligatures w14:val="none"/>
        </w:rPr>
        <w:t>NetMHC</w:t>
      </w:r>
      <w:r w:rsidR="00B1070E" w:rsidRPr="00C23C5E">
        <w:rPr>
          <w:sz w:val="22"/>
          <w:szCs w:val="22"/>
          <w14:ligatures w14:val="none"/>
        </w:rPr>
        <w:t>p</w:t>
      </w:r>
      <w:r w:rsidR="00335890" w:rsidRPr="00C23C5E">
        <w:rPr>
          <w:sz w:val="22"/>
          <w:szCs w:val="22"/>
          <w14:ligatures w14:val="none"/>
        </w:rPr>
        <w:t xml:space="preserve">an (version </w:t>
      </w:r>
      <w:r w:rsidR="00DC19C8" w:rsidRPr="00C23C5E">
        <w:rPr>
          <w:sz w:val="22"/>
          <w:szCs w:val="22"/>
          <w14:ligatures w14:val="none"/>
        </w:rPr>
        <w:t>4.1</w:t>
      </w:r>
      <w:r w:rsidR="00335890" w:rsidRPr="00C23C5E">
        <w:rPr>
          <w:sz w:val="22"/>
          <w:szCs w:val="22"/>
          <w14:ligatures w14:val="none"/>
        </w:rPr>
        <w:t>) is implemented in the python scripts and executables. NetMHCpan generates a score of predicted strength of peptide</w:t>
      </w:r>
      <w:r w:rsidR="00B41C27">
        <w:rPr>
          <w:sz w:val="22"/>
          <w:szCs w:val="22"/>
          <w14:ligatures w14:val="none"/>
        </w:rPr>
        <w:t>-MHC</w:t>
      </w:r>
      <w:r w:rsidR="00335890" w:rsidRPr="00C23C5E">
        <w:rPr>
          <w:sz w:val="22"/>
          <w:szCs w:val="22"/>
          <w14:ligatures w14:val="none"/>
        </w:rPr>
        <w:t xml:space="preserve"> binding, which is based on a trained neuronal network. This neuronal network calculates the strength of binding based on amino acid </w:t>
      </w:r>
      <w:r w:rsidR="00335890" w:rsidRPr="00C23C5E">
        <w:rPr>
          <w:sz w:val="22"/>
          <w:szCs w:val="22"/>
          <w14:ligatures w14:val="none"/>
        </w:rPr>
        <w:lastRenderedPageBreak/>
        <w:t>properties, peptide-MHC interactions and experimentally measured binding affinities</w:t>
      </w:r>
      <w:sdt>
        <w:sdtPr>
          <w:rPr>
            <w:color w:val="000000"/>
            <w:sz w:val="22"/>
            <w:szCs w:val="22"/>
          </w:rPr>
          <w:alias w:val="To edit, see citavi.com/edit"/>
          <w:tag w:val="CitaviPlaceholder#8ae7a1e1-f271-4cc0-c1c1-adaa33db04ba"/>
          <w:id w:val="1034390306"/>
        </w:sdtPr>
        <w:sdtContent>
          <w:r w:rsidR="00335890" w:rsidRPr="00C23C5E">
            <w:rPr>
              <w:color w:val="000000"/>
              <w:sz w:val="22"/>
              <w:szCs w:val="22"/>
            </w:rPr>
            <w:t xml:space="preserve"> </w:t>
          </w:r>
          <w:r w:rsidR="00335890" w:rsidRPr="00C23C5E">
            <w:rPr>
              <w:color w:val="000000"/>
              <w:sz w:val="22"/>
              <w:szCs w:val="22"/>
            </w:rPr>
            <w:fldChar w:fldCharType="begin"/>
          </w:r>
          <w:r w:rsidR="007D2FF1" w:rsidRPr="00C23C5E">
            <w:rPr>
              <w:color w:val="000000"/>
              <w:sz w:val="22"/>
              <w:szCs w:val="22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VjMzRiYmJiLTMyYjctZjQzNy01MzFkLWYwM2I1ZWVmYmE5NS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zhhZTdhMWUxLWYyNzEtNGNjMC1jMWMxLWFkYWEzM2RiMDRiYSIsIlRleHQiOiIoUmV5bmlzc29uIGV0IGFsLiwgMjAyMCkiLCJXQUlWZXJzaW9uIjoiNi4xNC4wLjAifQ==}</w:instrText>
          </w:r>
          <w:r w:rsidR="00335890" w:rsidRPr="00C23C5E">
            <w:rPr>
              <w:color w:val="000000"/>
              <w:sz w:val="22"/>
              <w:szCs w:val="22"/>
            </w:rPr>
            <w:fldChar w:fldCharType="separate"/>
          </w:r>
          <w:r w:rsidR="007D2FF1" w:rsidRPr="00C23C5E">
            <w:rPr>
              <w:color w:val="000000"/>
              <w:sz w:val="22"/>
              <w:szCs w:val="22"/>
            </w:rPr>
            <w:t>(Reynisson</w:t>
          </w:r>
          <w:r w:rsidR="007D2FF1" w:rsidRPr="00C23C5E">
            <w:rPr>
              <w:i/>
              <w:color w:val="000000"/>
              <w:sz w:val="22"/>
              <w:szCs w:val="22"/>
            </w:rPr>
            <w:t xml:space="preserve"> et al.</w:t>
          </w:r>
          <w:r w:rsidR="007D2FF1" w:rsidRPr="00C23C5E">
            <w:rPr>
              <w:color w:val="000000"/>
              <w:sz w:val="22"/>
              <w:szCs w:val="22"/>
            </w:rPr>
            <w:t>, 2020)</w:t>
          </w:r>
          <w:r w:rsidR="00335890" w:rsidRPr="00C23C5E">
            <w:rPr>
              <w:color w:val="000000"/>
              <w:sz w:val="22"/>
              <w:szCs w:val="22"/>
            </w:rPr>
            <w:fldChar w:fldCharType="end"/>
          </w:r>
        </w:sdtContent>
      </w:sdt>
      <w:r w:rsidR="00335890" w:rsidRPr="00C23C5E">
        <w:rPr>
          <w:sz w:val="22"/>
          <w:szCs w:val="22"/>
          <w14:ligatures w14:val="none"/>
        </w:rPr>
        <w:t>. This score is compared to the distribution of scores in a large, maintained reference library, and NetMHCpan</w:t>
      </w:r>
      <w:r w:rsidR="00335890" w:rsidRPr="00C23C5E" w:rsidDel="0034476A">
        <w:rPr>
          <w:sz w:val="22"/>
          <w:szCs w:val="22"/>
          <w14:ligatures w14:val="none"/>
        </w:rPr>
        <w:t xml:space="preserve"> </w:t>
      </w:r>
      <w:r w:rsidR="00335890" w:rsidRPr="00C23C5E">
        <w:rPr>
          <w:sz w:val="22"/>
          <w:szCs w:val="22"/>
          <w14:ligatures w14:val="none"/>
        </w:rPr>
        <w:t>provides a percentile rank as a measure of the relative strength of the predicted peptide-MHC-I binding.</w:t>
      </w:r>
    </w:p>
    <w:p w14:paraId="39FC4556" w14:textId="0CF216DD" w:rsidR="00406FBF" w:rsidRPr="00C23C5E" w:rsidRDefault="00406FBF" w:rsidP="00335890">
      <w:pPr>
        <w:pStyle w:val="StandardWeb"/>
        <w:spacing w:before="0" w:beforeAutospacing="0" w:after="0" w:afterAutospacing="0" w:line="480" w:lineRule="auto"/>
        <w:jc w:val="both"/>
        <w:rPr>
          <w:sz w:val="22"/>
          <w:szCs w:val="22"/>
          <w14:ligatures w14:val="none"/>
        </w:rPr>
      </w:pPr>
      <w:r w:rsidRPr="00C23C5E">
        <w:rPr>
          <w:sz w:val="22"/>
          <w:szCs w:val="22"/>
          <w14:ligatures w14:val="none"/>
        </w:rPr>
        <w:t xml:space="preserve">The file also contains an overview about the query parameters and retrieved sequences and is named “unp_ORGANISM_LOCATION.xlsx” where the bold letters are replaced by the respective input. </w:t>
      </w:r>
      <w:r w:rsidR="0098318D" w:rsidRPr="00C23C5E">
        <w:rPr>
          <w:sz w:val="22"/>
          <w:szCs w:val="22"/>
          <w14:ligatures w14:val="none"/>
        </w:rPr>
        <w:t xml:space="preserve"> After epitope prediction the retrieved epitopes with position and normalized binding score, the described protein </w:t>
      </w:r>
      <w:r w:rsidR="0025657A" w:rsidRPr="00C23C5E">
        <w:rPr>
          <w:sz w:val="22"/>
          <w:szCs w:val="22"/>
          <w14:ligatures w14:val="none"/>
        </w:rPr>
        <w:t>scores,</w:t>
      </w:r>
      <w:r w:rsidR="0098318D" w:rsidRPr="00C23C5E">
        <w:rPr>
          <w:sz w:val="22"/>
          <w:szCs w:val="22"/>
          <w14:ligatures w14:val="none"/>
        </w:rPr>
        <w:t xml:space="preserve"> and meta-data (UniProt-ID, Protein name, UniProt-Link) are saved to a spreadsheet named “nmp_ORGANISM_LOCATION_ALLELE.xlsx” in the previously specified directory. The file also contains data about the number of occurrences of each epitope and the query parameters.</w:t>
      </w:r>
    </w:p>
    <w:p w14:paraId="23865E29" w14:textId="77777777" w:rsidR="00335890" w:rsidRPr="00C23C5E" w:rsidRDefault="00335890" w:rsidP="00335890">
      <w:pPr>
        <w:pStyle w:val="StandardWeb"/>
        <w:spacing w:before="0" w:beforeAutospacing="0" w:after="0" w:afterAutospacing="0" w:line="480" w:lineRule="auto"/>
        <w:jc w:val="both"/>
        <w:rPr>
          <w:sz w:val="22"/>
          <w:szCs w:val="22"/>
          <w14:ligatures w14:val="none"/>
        </w:rPr>
      </w:pPr>
    </w:p>
    <w:p w14:paraId="164467BE" w14:textId="27BF0C45" w:rsidR="00AD05E4" w:rsidRDefault="00335890" w:rsidP="00AD05E4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</w:pPr>
      <w:r w:rsidRPr="00C23C5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DiscovEpi epitope density and average binding</w:t>
      </w:r>
      <w:r w:rsidR="00C23C5E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 score</w:t>
      </w:r>
    </w:p>
    <w:p w14:paraId="29628568" w14:textId="5ADAD537" w:rsidR="007A55B6" w:rsidRPr="00AD05E4" w:rsidRDefault="007A55B6" w:rsidP="00CB6358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</w:rPr>
      </w:pP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</w:t>
      </w:r>
      <w:r w:rsid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protein-centric search for </w:t>
      </w:r>
      <w:r w:rsidR="004218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well binding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epitopes in whole proteom</w:t>
      </w:r>
      <w:r w:rsidR="00736B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 </w:t>
      </w:r>
      <w:r w:rsidR="00AD05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based on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density and average binding score</w:t>
      </w:r>
      <w:r w:rsidR="00AD05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predicted epitopes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The </w:t>
      </w:r>
      <w:r w:rsidR="00EB56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binding score</w:t>
      </w:r>
      <w:r w:rsidR="000A79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given by DiscovEpi</w:t>
      </w:r>
      <w:r w:rsidR="00EB56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646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 based on the</w:t>
      </w:r>
      <w:r w:rsidR="00DF557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percentile rank </w:t>
      </w:r>
      <w:r w:rsidR="00345E5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each epitope </w:t>
      </w:r>
      <w:r w:rsidR="00A47AE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one of the output metrics </w:t>
      </w:r>
      <w:r w:rsidR="00A233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</w:t>
      </w:r>
      <w:r w:rsidR="00D975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NetMHCpan. The </w:t>
      </w:r>
      <w:r w:rsidR="006B28B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percentile rank </w:t>
      </w:r>
      <w:r w:rsidR="00BE7D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represents the relative binding </w:t>
      </w:r>
      <w:r w:rsidR="00CB63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affinity</w:t>
      </w:r>
      <w:r w:rsidR="00BE7D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B635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compared to a large</w:t>
      </w:r>
      <w:r w:rsidR="0033589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reference group, including binding affinity scores for a diverse set of peptides and MHC molecules from experimental measurements and known MHC binding datasets. </w:t>
      </w:r>
      <w:r w:rsidR="00CD5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</w:t>
      </w:r>
      <w:r w:rsidR="00CD53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also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by 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DiscovEpi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discard peptides </w:t>
      </w:r>
      <w:r w:rsidR="00CD7CF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scoring</w:t>
      </w:r>
      <w:r w:rsidR="00BC110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worse than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specific 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percentile rank </w:t>
      </w:r>
      <w:r w:rsidR="00823C10"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(default value = 3) ,</w:t>
      </w:r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assuming these peptides are non-binders </w:t>
      </w:r>
      <w:sdt>
        <w:sdtPr>
          <w:rPr>
            <w:rFonts w:ascii="Times New Roman" w:hAnsi="Times New Roman" w:cs="Times New Roman"/>
            <w:color w:val="000000"/>
          </w:rPr>
          <w:alias w:val="To edit, see citavi.com/edit"/>
          <w:tag w:val="CitaviPlaceholder#c4929c99-9025-1a75-d46d-48e4daf50fd0"/>
          <w:id w:val="1732584756"/>
        </w:sdtPr>
        <w:sdtContent>
          <w:r w:rsidRPr="00C23C5E">
            <w:rPr>
              <w:rFonts w:ascii="Times New Roman" w:hAnsi="Times New Roman" w:cs="Times New Roman"/>
              <w:color w:val="000000"/>
            </w:rPr>
            <w:fldChar w:fldCharType="begin"/>
          </w:r>
          <w:r w:rsidR="007D2FF1" w:rsidRPr="00C23C5E">
            <w:rPr>
              <w:rFonts w:ascii="Times New Roman" w:hAnsi="Times New Roman" w:cs="Times New Roman"/>
              <w:color w:val="000000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E2YzgwNjYwLTI3MzYtODk5MC1iNzM0LTRiMWY2MDQ4YTNlZiIsIlJhbmdlTGVuZ3RoIjoyNCwiUmVmZXJlbmNlSWQiOiJjY2M3Zjk4Ny05NTk5LTQ0YzgtYmRiYi0wMjQ3MDc0ZTQ3M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3MzE5NTQ2IiwiVXJpU3RyaW5nIjoiaHR0cHM6Ly93d3cubmNiaS5ubG0ubmloLmdvdi9wbWMvYXJ0aWNsZXMvUE1DNzMxOTU0N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VkcmljIE1haG5ja2UiLCJDcmVhdGVkT24iOiIyMDIxLTAxLTEzVDA5OjE3OjA5IiwiTW9kaWZpZWRCeSI6Il9DZWRyaWMgTWFobmNrZSIsIklkIjoiMzNhMTE1NjItOTZiMC00OTI2LWI0ZTQtMmU3ZmM5MjQxNzUzIiwiTW9kaWZpZWRPbiI6IjIwMjEtMDEtMTNUMDk6MTc6MDk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MjQwNjkxNiIsIlVyaVN0cmluZyI6Imh0dHA6Ly93d3cubmNiaS5ubG0ubmloLmdvdi9wdWJtZWQvMzI0MDY5MT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lZHJpYyBNYWhuY2tlIiwiQ3JlYXRlZE9uIjoiMjAyMS0wMS0xM1QwOToxNzowOSIsIk1vZGlmaWVkQnkiOiJfQ2VkcmljIE1haG5ja2UiLCJJZCI6IjA1YWIyOWFhLTJhOGEtNDhjOC04MTI0LTNmOTA2NGEyZjllNyIsIk1vZGlmaWVkT24iOiIyMDIxLTAxLTEzVDA5OjE3OjA5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5My9uYXIvZ2thYTM3OSIsIlVyaVN0cmluZyI6Imh0dHBzOi8vZG9pLm9yZy8xMC4xMDkzL25hci9na2FhMzc5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}</w:instrText>
          </w:r>
          <w:r w:rsidRPr="00C23C5E">
            <w:rPr>
              <w:rFonts w:ascii="Times New Roman" w:hAnsi="Times New Roman" w:cs="Times New Roman"/>
              <w:color w:val="000000"/>
            </w:rPr>
            <w:fldChar w:fldCharType="separate"/>
          </w:r>
          <w:r w:rsidR="007D2FF1" w:rsidRPr="00C23C5E">
            <w:rPr>
              <w:rFonts w:ascii="Times New Roman" w:hAnsi="Times New Roman" w:cs="Times New Roman"/>
              <w:color w:val="000000"/>
            </w:rPr>
            <w:t>(Reynisson</w:t>
          </w:r>
          <w:r w:rsidR="007D2FF1" w:rsidRPr="00C23C5E">
            <w:rPr>
              <w:rFonts w:ascii="Times New Roman" w:hAnsi="Times New Roman" w:cs="Times New Roman"/>
              <w:i/>
              <w:color w:val="000000"/>
            </w:rPr>
            <w:t xml:space="preserve"> et al.</w:t>
          </w:r>
          <w:r w:rsidR="007D2FF1" w:rsidRPr="00C23C5E">
            <w:rPr>
              <w:rFonts w:ascii="Times New Roman" w:hAnsi="Times New Roman" w:cs="Times New Roman"/>
              <w:color w:val="000000"/>
            </w:rPr>
            <w:t>, 2020)</w:t>
          </w:r>
          <w:r w:rsidRPr="00C23C5E">
            <w:rPr>
              <w:rFonts w:ascii="Times New Roman" w:hAnsi="Times New Roman" w:cs="Times New Roman"/>
              <w:color w:val="000000"/>
            </w:rPr>
            <w:fldChar w:fldCharType="end"/>
          </w:r>
        </w:sdtContent>
      </w:sdt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To compare the epitopes in the resulting limited set of high affinity binders the DiscovEpi epitope score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Pr="00C23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computed by normalizing the percentile rank to values between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 and 1 (Formula 1).</w:t>
      </w:r>
    </w:p>
    <w:p w14:paraId="37C168B9" w14:textId="77777777" w:rsidR="00823C10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954632" w14:textId="58F04498" w:rsidR="00823C10" w:rsidRPr="00BE34EF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Formula 1: Epitope density score. </w:t>
      </w:r>
      <w:r w:rsidR="004C3B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percentile rank </w:t>
      </w:r>
      <w:r w:rsidR="006F23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</w:t>
      </w:r>
      <w:r w:rsidR="004C3BE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normalized</w:t>
      </w:r>
      <w:r w:rsidR="005F57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C6497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</w:t>
      </w:r>
      <w:r w:rsidR="005F576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threshold</w:t>
      </w:r>
      <w:r w:rsidR="004A45F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(default value = 3)</w:t>
      </w:r>
      <w:r w:rsidR="006F23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="00C150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difference </w:t>
      </w:r>
      <w:r w:rsidR="00E771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between the</w:t>
      </w:r>
      <w:r w:rsidR="003E137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threshold </w:t>
      </w:r>
      <w:r w:rsidR="00E771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</w:t>
      </w:r>
      <w:r w:rsidR="007B7BF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percentile </w:t>
      </w:r>
      <w:r w:rsidR="00E7710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rank is divided </w:t>
      </w:r>
      <w:r w:rsidR="00EE0A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the threshold.</w:t>
      </w:r>
    </w:p>
    <w:p w14:paraId="43A4B5C1" w14:textId="276560BB" w:rsidR="007A55B6" w:rsidRPr="001F4AE9" w:rsidRDefault="0000000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threshold-%rank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threshold</m:t>
              </m:r>
            </m:den>
          </m:f>
        </m:oMath>
      </m:oMathPara>
    </w:p>
    <w:p w14:paraId="20DD9830" w14:textId="25643AB9" w:rsidR="007A55B6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epitope density score allow</w:t>
      </w:r>
      <w:r w:rsidR="00EE0A7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interpretation of protein sequences based on their density of potential epitopes</w:t>
      </w:r>
      <w:r w:rsidR="00BC19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scores (Formula 1) are then used to compute the overall epitope score for the whole protein sequence by averaging over</w:t>
      </w:r>
      <w:r w:rsidR="00F462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retrieved epitope scores and every possible </w:t>
      </w:r>
      <w:r w:rsidR="007638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(Formula 2).</w:t>
      </w:r>
    </w:p>
    <w:p w14:paraId="6FD492F4" w14:textId="77777777" w:rsidR="00DE662C" w:rsidRPr="002C0B06" w:rsidRDefault="00DE662C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243291" w14:textId="4C5145D7" w:rsidR="007A55B6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Formula 2: </w:t>
      </w:r>
      <w:r w:rsidR="007638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rotein density score.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p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 </w:t>
      </w:r>
      <w:r w:rsidR="00646A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length and </w:t>
      </w:r>
      <w:bookmarkStart w:id="21" w:name="_Hlk146838830"/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bookmarkEnd w:id="21"/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epitope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sequence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="007A5405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scores</w:t>
      </w:r>
      <w:r w:rsidR="003731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retrieved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epitopes</w:t>
      </w:r>
      <w:r w:rsidR="003731C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respective protein sequence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216C50" w14:textId="392AE503" w:rsidR="00933840" w:rsidRPr="002C0B06" w:rsidRDefault="0000000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lang w:eastAsia="en-GB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en-GB"/>
                          <w14:ligatures w14:val="non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lang w:eastAsia="en-GB"/>
                          <w14:ligatures w14:val="none"/>
                        </w:rPr>
                        <m:t>e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+1</m:t>
              </m:r>
            </m:den>
          </m:f>
        </m:oMath>
      </m:oMathPara>
    </w:p>
    <w:p w14:paraId="6CB0135F" w14:textId="0036BC1C" w:rsidR="000B4315" w:rsidRDefault="00823C10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the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protein score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p</m:t>
            </m:r>
          </m:sub>
        </m:sSub>
      </m:oMath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does not differentiate between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presence of a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few well binding or many weak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ly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binding epitopes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protein</w:t>
      </w:r>
      <w:r w:rsidR="000B43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epitope density is calculated as well (Formula 3). T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density </w:t>
      </w:r>
      <m:oMath>
        <m:r>
          <w:rPr>
            <w:rFonts w:ascii="Cambria Math" w:eastAsia="Times New Roman" w:hAnsi="Cambria Math" w:cs="Times New Roman"/>
            <w:kern w:val="0"/>
            <w:lang w:eastAsia="en-GB"/>
            <w14:ligatures w14:val="none"/>
          </w:rPr>
          <m:t>d</m:t>
        </m:r>
      </m:oMath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 protein </w:t>
      </w:r>
      <w:r w:rsidR="000B43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defines the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ratio of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number of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predicted epitopes to the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total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number of possible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oligopeptides 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of the 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same</w:t>
      </w:r>
      <w:r w:rsidR="007A55B6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length</w:t>
      </w:r>
      <w:r w:rsidR="007A55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this protein</w:t>
      </w:r>
      <w:r w:rsidR="000B431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4CD156" w14:textId="77777777" w:rsidR="000B4315" w:rsidRDefault="000B4315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FFD671" w14:textId="2A8EA713" w:rsidR="00CA2407" w:rsidRPr="002C0B06" w:rsidRDefault="000B4315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Formula 3: Epitope density score.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the</w:t>
      </w:r>
      <w:r w:rsidR="00DE66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protein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sequence length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epitope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sequence </w:t>
      </w:r>
      <w:r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length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</w:t>
      </w:r>
      <w:r w:rsidR="00F433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e</m:t>
            </m:r>
          </m:sub>
        </m:sSub>
      </m:oMath>
      <w:r w:rsidR="00F433D8" w:rsidRPr="002C0B0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epitope scores for all MHC class I epitopes</w:t>
      </w:r>
      <w:r w:rsidR="00E858B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retrieved for the respective protein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827F2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Here, </w:t>
      </w:r>
      <w:r w:rsidR="005E23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score itself is not important but the number of retrieved epitopes</w:t>
      </w:r>
      <w:r w:rsidR="00074AF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that in combination with the protein density score (Formula 2)</w:t>
      </w:r>
      <w:r w:rsidR="009B0B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="00CD44A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holis</w:t>
      </w:r>
      <w:r w:rsidR="00CA240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 evaluation is possible.</w:t>
      </w:r>
    </w:p>
    <w:p w14:paraId="438006A4" w14:textId="0F5EBD99" w:rsidR="007A55B6" w:rsidRPr="008431E5" w:rsidRDefault="007A55B6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en-GB"/>
              <w14:ligatures w14:val="none"/>
            </w:rPr>
            <m:t xml:space="preserve">d=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eastAsia="en-GB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#(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&lt;threshold)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en-GB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en-GB"/>
                      <w14:ligatures w14:val="none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lang w:eastAsia="en-GB"/>
                  <w14:ligatures w14:val="none"/>
                </w:rPr>
                <m:t>+1</m:t>
              </m:r>
            </m:den>
          </m:f>
        </m:oMath>
      </m:oMathPara>
    </w:p>
    <w:p w14:paraId="03D069CE" w14:textId="77777777" w:rsidR="007A55B6" w:rsidRDefault="007A55B6" w:rsidP="007A55B6">
      <w:pPr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2075FD" w14:textId="1D33B642" w:rsidR="007A55B6" w:rsidRDefault="000B4315" w:rsidP="0070133C">
      <w:p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44B94"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 xml:space="preserve">DiscovEpi </w:t>
      </w:r>
      <w:r w:rsidRPr="00444B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visualization</w:t>
      </w:r>
    </w:p>
    <w:p w14:paraId="53C7359C" w14:textId="4A6AF13C" w:rsidR="00E34D14" w:rsidRDefault="00B43F79" w:rsidP="00CA524D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epitope map is realized using a heatmap with amino acids positions on the x-axis and the proteins</w:t>
      </w:r>
      <w:r w:rsidR="00B262E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y-axis. So, each line of the heatmap describes one protein’s amino acid sequence. By default, the length of the x-axis </w:t>
      </w:r>
      <w:r w:rsidR="001339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matches the length of the longest protein in the set. Though, this value can be set individually </w:t>
      </w:r>
      <w:r w:rsidR="00D91CC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DiscovEpi takes the maximum length as input on the third GUI tab. The length of shorter proteins is illustrated as light grey background </w:t>
      </w:r>
      <w:r w:rsidR="000E438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represents protein but no epitope whereas white background represents no protein so automatically no epitopes.</w:t>
      </w:r>
      <w:r w:rsidR="00ED01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Numerically, the </w:t>
      </w:r>
      <w:r w:rsidR="005600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underlaying matrix </w:t>
      </w:r>
      <w:r w:rsidR="000668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contains the value 0.5 at each protein</w:t>
      </w:r>
      <w:r w:rsidR="00DA57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position and 0.0 when there is no protein. </w:t>
      </w:r>
      <w:r w:rsidR="00BA60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</w:t>
      </w:r>
      <w:r w:rsidR="00FB10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epitope of each </w:t>
      </w:r>
      <w:r w:rsidR="00BA606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protein </w:t>
      </w:r>
      <w:r w:rsidR="0081094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DiscovEpi scores </w:t>
      </w:r>
      <w:r w:rsidR="006A243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added to the default</w:t>
      </w:r>
      <w:r w:rsidR="00FB109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0.5 in the respective line </w:t>
      </w:r>
      <w:r w:rsidR="003F077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amino acid sequence position (row)</w:t>
      </w:r>
      <w:r w:rsidR="00A03D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If there are overlapping epitopes the scores are added </w:t>
      </w:r>
      <w:r w:rsidR="00B07CE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up. Visually, the intensity of the grey epitope marks is dependent on the </w:t>
      </w:r>
      <w:r w:rsidR="00E966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calculated scores. So, the darker the epitope mark the higher the score. A high score here can describe few </w:t>
      </w:r>
      <w:r w:rsidR="005D62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very probable epitopes or also many of less probability. </w:t>
      </w:r>
      <w:r w:rsidR="0015401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Limiting the x-axis length increases resolution of shorter proteins since </w:t>
      </w:r>
      <w:r w:rsidR="00C26EE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shorter sequences are visualized using more horizontal space. Vertically</w:t>
      </w:r>
      <w:r w:rsidR="00F701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resolution of the epitope map can be enhanced </w:t>
      </w:r>
      <w:r w:rsidR="003A701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setting a maximum number of proteins to be visualized</w:t>
      </w:r>
      <w:r w:rsidR="00DE461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the map. This value can also be set on the third GUI tab. </w:t>
      </w:r>
      <w:r w:rsidR="001401A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Especially bacterial protein sets </w:t>
      </w:r>
      <w:r w:rsidR="002E2BC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extend the </w:t>
      </w:r>
      <w:r w:rsidR="002C00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resolution since the vertical </w:t>
      </w:r>
      <w:r w:rsidR="004E09A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height of the figure is fixed. </w:t>
      </w:r>
      <w:r w:rsidR="00D7451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proteins shown on the map are ordered by the DiscovEpi protein score</w:t>
      </w:r>
      <w:r w:rsidR="005F25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that when limiting the number of </w:t>
      </w:r>
      <w:r w:rsidR="00063F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proteins,</w:t>
      </w:r>
      <w:r w:rsidR="005F25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map still shows the most promising proteins.</w:t>
      </w:r>
      <w:r w:rsidR="00063FB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resulting map is saved</w:t>
      </w:r>
      <w:r w:rsidR="00B000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PNG-file named “ORGANISM_LOCATION_heatmap.png” to the location specified on GUI tab one</w:t>
      </w:r>
      <w:r w:rsidR="005445D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885A1D6" w14:textId="77777777" w:rsidR="00CA524D" w:rsidRPr="00CA524D" w:rsidRDefault="00CA524D" w:rsidP="00CA524D">
      <w:pPr>
        <w:spacing w:line="48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CA524D" w:rsidRPr="00CA524D" w:rsidSect="005C26B3">
      <w:footerReference w:type="default" r:id="rId9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C0E8" w14:textId="77777777" w:rsidR="007F44F3" w:rsidRDefault="007F44F3" w:rsidP="005C26B3">
      <w:pPr>
        <w:spacing w:after="0" w:line="240" w:lineRule="auto"/>
      </w:pPr>
      <w:r>
        <w:separator/>
      </w:r>
    </w:p>
  </w:endnote>
  <w:endnote w:type="continuationSeparator" w:id="0">
    <w:p w14:paraId="60BFD90D" w14:textId="77777777" w:rsidR="007F44F3" w:rsidRDefault="007F44F3" w:rsidP="005C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325300"/>
      <w:docPartObj>
        <w:docPartGallery w:val="Page Numbers (Bottom of Page)"/>
        <w:docPartUnique/>
      </w:docPartObj>
    </w:sdtPr>
    <w:sdtContent>
      <w:p w14:paraId="513DF116" w14:textId="54DF0783" w:rsidR="005C26B3" w:rsidRDefault="005C26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37C4" w:rsidRPr="006337C4">
          <w:rPr>
            <w:noProof/>
            <w:lang w:val="de-DE"/>
          </w:rPr>
          <w:t>9</w:t>
        </w:r>
        <w:r>
          <w:fldChar w:fldCharType="end"/>
        </w:r>
      </w:p>
    </w:sdtContent>
  </w:sdt>
  <w:p w14:paraId="212E15C7" w14:textId="77777777" w:rsidR="005C26B3" w:rsidRDefault="005C26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163B" w14:textId="77777777" w:rsidR="007F44F3" w:rsidRDefault="007F44F3" w:rsidP="005C26B3">
      <w:pPr>
        <w:spacing w:after="0" w:line="240" w:lineRule="auto"/>
      </w:pPr>
      <w:r>
        <w:separator/>
      </w:r>
    </w:p>
  </w:footnote>
  <w:footnote w:type="continuationSeparator" w:id="0">
    <w:p w14:paraId="36C243A3" w14:textId="77777777" w:rsidR="007F44F3" w:rsidRDefault="007F44F3" w:rsidP="005C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A4E78"/>
    <w:multiLevelType w:val="hybridMultilevel"/>
    <w:tmpl w:val="715A2E26"/>
    <w:lvl w:ilvl="0" w:tplc="9DECE1FA">
      <w:start w:val="1"/>
      <w:numFmt w:val="decimal"/>
      <w:lvlText w:val="%1"/>
      <w:lvlJc w:val="left"/>
      <w:pPr>
        <w:ind w:left="396" w:hanging="396"/>
      </w:pPr>
      <w:rPr>
        <w:rFonts w:ascii="Times New Roman" w:hAnsi="Times New Roman" w:hint="default"/>
        <w:b w:val="0"/>
        <w:i w:val="0"/>
        <w:sz w:val="24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6F793A45"/>
    <w:multiLevelType w:val="multilevel"/>
    <w:tmpl w:val="610E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67172"/>
    <w:multiLevelType w:val="multilevel"/>
    <w:tmpl w:val="C710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959118">
    <w:abstractNumId w:val="0"/>
  </w:num>
  <w:num w:numId="2" w16cid:durableId="216552031">
    <w:abstractNumId w:val="1"/>
  </w:num>
  <w:num w:numId="3" w16cid:durableId="65014044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Simm">
    <w15:presenceInfo w15:providerId="AD" w15:userId="S::simms@med.uni-greifswald.de::c9b8b5e8-0ba6-4dff-94cf-427188925cc6"/>
  </w15:person>
  <w15:person w15:author="Cedric Mahncke">
    <w15:presenceInfo w15:providerId="Windows Live" w15:userId="5189ba93f7f8ca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51"/>
    <w:rsid w:val="000021C1"/>
    <w:rsid w:val="0000362F"/>
    <w:rsid w:val="00010BFB"/>
    <w:rsid w:val="0001114C"/>
    <w:rsid w:val="000117A6"/>
    <w:rsid w:val="000205BB"/>
    <w:rsid w:val="00020A04"/>
    <w:rsid w:val="00024C8A"/>
    <w:rsid w:val="000251CE"/>
    <w:rsid w:val="00026965"/>
    <w:rsid w:val="00030C59"/>
    <w:rsid w:val="00031503"/>
    <w:rsid w:val="00032A0E"/>
    <w:rsid w:val="00033747"/>
    <w:rsid w:val="0003424D"/>
    <w:rsid w:val="000360FD"/>
    <w:rsid w:val="00037B3B"/>
    <w:rsid w:val="00041A73"/>
    <w:rsid w:val="00044493"/>
    <w:rsid w:val="0004556B"/>
    <w:rsid w:val="00046597"/>
    <w:rsid w:val="00047DDA"/>
    <w:rsid w:val="000518B0"/>
    <w:rsid w:val="000525C8"/>
    <w:rsid w:val="00053D59"/>
    <w:rsid w:val="00061926"/>
    <w:rsid w:val="0006352B"/>
    <w:rsid w:val="00063FB2"/>
    <w:rsid w:val="00066854"/>
    <w:rsid w:val="00066E34"/>
    <w:rsid w:val="00070156"/>
    <w:rsid w:val="00072747"/>
    <w:rsid w:val="00072B7E"/>
    <w:rsid w:val="0007430A"/>
    <w:rsid w:val="00074AF9"/>
    <w:rsid w:val="000809C5"/>
    <w:rsid w:val="000848FC"/>
    <w:rsid w:val="00084A87"/>
    <w:rsid w:val="00085CF9"/>
    <w:rsid w:val="0009032C"/>
    <w:rsid w:val="0009073E"/>
    <w:rsid w:val="00090999"/>
    <w:rsid w:val="0009500F"/>
    <w:rsid w:val="00096001"/>
    <w:rsid w:val="00096123"/>
    <w:rsid w:val="000974F4"/>
    <w:rsid w:val="000A0E0C"/>
    <w:rsid w:val="000A380A"/>
    <w:rsid w:val="000A4731"/>
    <w:rsid w:val="000A5828"/>
    <w:rsid w:val="000A79CC"/>
    <w:rsid w:val="000B0E99"/>
    <w:rsid w:val="000B4315"/>
    <w:rsid w:val="000B54D9"/>
    <w:rsid w:val="000B7D95"/>
    <w:rsid w:val="000C364C"/>
    <w:rsid w:val="000C3FA9"/>
    <w:rsid w:val="000C5C23"/>
    <w:rsid w:val="000C5E96"/>
    <w:rsid w:val="000C5F62"/>
    <w:rsid w:val="000D04E0"/>
    <w:rsid w:val="000D518F"/>
    <w:rsid w:val="000E1190"/>
    <w:rsid w:val="000E34AF"/>
    <w:rsid w:val="000E4386"/>
    <w:rsid w:val="000E43B4"/>
    <w:rsid w:val="000E6659"/>
    <w:rsid w:val="000E72BE"/>
    <w:rsid w:val="000F16E4"/>
    <w:rsid w:val="000F2350"/>
    <w:rsid w:val="0010092E"/>
    <w:rsid w:val="00101C51"/>
    <w:rsid w:val="001045F0"/>
    <w:rsid w:val="00104A85"/>
    <w:rsid w:val="001066F9"/>
    <w:rsid w:val="0010738E"/>
    <w:rsid w:val="00112B37"/>
    <w:rsid w:val="00115E53"/>
    <w:rsid w:val="00116369"/>
    <w:rsid w:val="00116BFF"/>
    <w:rsid w:val="00116F50"/>
    <w:rsid w:val="001220F4"/>
    <w:rsid w:val="001276CA"/>
    <w:rsid w:val="00127B0E"/>
    <w:rsid w:val="00130E23"/>
    <w:rsid w:val="00131DFD"/>
    <w:rsid w:val="00132D13"/>
    <w:rsid w:val="00132FE8"/>
    <w:rsid w:val="0013392B"/>
    <w:rsid w:val="00135AA0"/>
    <w:rsid w:val="00135E91"/>
    <w:rsid w:val="001401AB"/>
    <w:rsid w:val="001502C2"/>
    <w:rsid w:val="00154018"/>
    <w:rsid w:val="00154F9C"/>
    <w:rsid w:val="001618CC"/>
    <w:rsid w:val="00162A89"/>
    <w:rsid w:val="0016405F"/>
    <w:rsid w:val="00166180"/>
    <w:rsid w:val="00170E9D"/>
    <w:rsid w:val="00175373"/>
    <w:rsid w:val="00177307"/>
    <w:rsid w:val="0018326D"/>
    <w:rsid w:val="0019613D"/>
    <w:rsid w:val="001A30FE"/>
    <w:rsid w:val="001A6242"/>
    <w:rsid w:val="001B74FC"/>
    <w:rsid w:val="001C100D"/>
    <w:rsid w:val="001C4B3E"/>
    <w:rsid w:val="001C6459"/>
    <w:rsid w:val="001D0120"/>
    <w:rsid w:val="001D0DE9"/>
    <w:rsid w:val="001D1E97"/>
    <w:rsid w:val="001D2516"/>
    <w:rsid w:val="001D34AC"/>
    <w:rsid w:val="001D34BF"/>
    <w:rsid w:val="001D4BCD"/>
    <w:rsid w:val="001D64BE"/>
    <w:rsid w:val="001E3D1C"/>
    <w:rsid w:val="001E49E0"/>
    <w:rsid w:val="001E68B0"/>
    <w:rsid w:val="001E77EF"/>
    <w:rsid w:val="001F21EE"/>
    <w:rsid w:val="001F4AE9"/>
    <w:rsid w:val="00206EB1"/>
    <w:rsid w:val="002107C6"/>
    <w:rsid w:val="00210F11"/>
    <w:rsid w:val="00213970"/>
    <w:rsid w:val="002219DE"/>
    <w:rsid w:val="00221DE0"/>
    <w:rsid w:val="00221F29"/>
    <w:rsid w:val="00223044"/>
    <w:rsid w:val="002248F4"/>
    <w:rsid w:val="00224E8E"/>
    <w:rsid w:val="00233F93"/>
    <w:rsid w:val="00235D4E"/>
    <w:rsid w:val="002375BD"/>
    <w:rsid w:val="0024066C"/>
    <w:rsid w:val="00240ECA"/>
    <w:rsid w:val="002417DD"/>
    <w:rsid w:val="002420EC"/>
    <w:rsid w:val="00242725"/>
    <w:rsid w:val="00245407"/>
    <w:rsid w:val="00246194"/>
    <w:rsid w:val="00247174"/>
    <w:rsid w:val="00247F7A"/>
    <w:rsid w:val="0025657A"/>
    <w:rsid w:val="00257997"/>
    <w:rsid w:val="0027010C"/>
    <w:rsid w:val="002706CF"/>
    <w:rsid w:val="00275C81"/>
    <w:rsid w:val="00277A70"/>
    <w:rsid w:val="00282B46"/>
    <w:rsid w:val="00283568"/>
    <w:rsid w:val="0028418C"/>
    <w:rsid w:val="002863E8"/>
    <w:rsid w:val="00286F08"/>
    <w:rsid w:val="00287EAA"/>
    <w:rsid w:val="00287EED"/>
    <w:rsid w:val="00291D71"/>
    <w:rsid w:val="00292369"/>
    <w:rsid w:val="00293768"/>
    <w:rsid w:val="00294438"/>
    <w:rsid w:val="00294B9E"/>
    <w:rsid w:val="00294E1D"/>
    <w:rsid w:val="002A05CC"/>
    <w:rsid w:val="002A1B12"/>
    <w:rsid w:val="002A2122"/>
    <w:rsid w:val="002A3320"/>
    <w:rsid w:val="002B1E9E"/>
    <w:rsid w:val="002B268E"/>
    <w:rsid w:val="002B3DAD"/>
    <w:rsid w:val="002B4F10"/>
    <w:rsid w:val="002B65AD"/>
    <w:rsid w:val="002B7121"/>
    <w:rsid w:val="002C0017"/>
    <w:rsid w:val="002C0B06"/>
    <w:rsid w:val="002C4CDE"/>
    <w:rsid w:val="002C4F13"/>
    <w:rsid w:val="002C5D02"/>
    <w:rsid w:val="002C6F56"/>
    <w:rsid w:val="002D25BB"/>
    <w:rsid w:val="002D3FEC"/>
    <w:rsid w:val="002D558F"/>
    <w:rsid w:val="002D570F"/>
    <w:rsid w:val="002E2BC8"/>
    <w:rsid w:val="002E2DFF"/>
    <w:rsid w:val="002E5A2D"/>
    <w:rsid w:val="002E642F"/>
    <w:rsid w:val="002E7E63"/>
    <w:rsid w:val="002F09F0"/>
    <w:rsid w:val="002F102C"/>
    <w:rsid w:val="002F2B56"/>
    <w:rsid w:val="00304944"/>
    <w:rsid w:val="00304C0A"/>
    <w:rsid w:val="0030676E"/>
    <w:rsid w:val="00307AA5"/>
    <w:rsid w:val="00311C3D"/>
    <w:rsid w:val="00313B02"/>
    <w:rsid w:val="00317CAB"/>
    <w:rsid w:val="00320078"/>
    <w:rsid w:val="00321143"/>
    <w:rsid w:val="00321A1B"/>
    <w:rsid w:val="00322189"/>
    <w:rsid w:val="00325ED3"/>
    <w:rsid w:val="00326D1F"/>
    <w:rsid w:val="003312B0"/>
    <w:rsid w:val="00331CA0"/>
    <w:rsid w:val="00331EAC"/>
    <w:rsid w:val="00333116"/>
    <w:rsid w:val="00335890"/>
    <w:rsid w:val="00340975"/>
    <w:rsid w:val="00345E53"/>
    <w:rsid w:val="003466AD"/>
    <w:rsid w:val="0034716B"/>
    <w:rsid w:val="0034741A"/>
    <w:rsid w:val="00352BCA"/>
    <w:rsid w:val="0035736B"/>
    <w:rsid w:val="003578B3"/>
    <w:rsid w:val="0036175F"/>
    <w:rsid w:val="00365BA5"/>
    <w:rsid w:val="00370628"/>
    <w:rsid w:val="00370824"/>
    <w:rsid w:val="003731C5"/>
    <w:rsid w:val="00381A0F"/>
    <w:rsid w:val="00383AA6"/>
    <w:rsid w:val="00384C58"/>
    <w:rsid w:val="003864AA"/>
    <w:rsid w:val="00393590"/>
    <w:rsid w:val="00393BE8"/>
    <w:rsid w:val="0039414D"/>
    <w:rsid w:val="0039672D"/>
    <w:rsid w:val="00397B39"/>
    <w:rsid w:val="003A0249"/>
    <w:rsid w:val="003A10EA"/>
    <w:rsid w:val="003A528C"/>
    <w:rsid w:val="003A6EB9"/>
    <w:rsid w:val="003A7012"/>
    <w:rsid w:val="003B1965"/>
    <w:rsid w:val="003B30CC"/>
    <w:rsid w:val="003B4EC4"/>
    <w:rsid w:val="003B4F5D"/>
    <w:rsid w:val="003B68E9"/>
    <w:rsid w:val="003B6B61"/>
    <w:rsid w:val="003C15D1"/>
    <w:rsid w:val="003C65BF"/>
    <w:rsid w:val="003C671C"/>
    <w:rsid w:val="003D1306"/>
    <w:rsid w:val="003D226A"/>
    <w:rsid w:val="003D334F"/>
    <w:rsid w:val="003D4809"/>
    <w:rsid w:val="003D5BB4"/>
    <w:rsid w:val="003D7276"/>
    <w:rsid w:val="003E1009"/>
    <w:rsid w:val="003E1379"/>
    <w:rsid w:val="003E3673"/>
    <w:rsid w:val="003E4059"/>
    <w:rsid w:val="003F0770"/>
    <w:rsid w:val="003F0FCB"/>
    <w:rsid w:val="003F5BC7"/>
    <w:rsid w:val="003F73C8"/>
    <w:rsid w:val="00404699"/>
    <w:rsid w:val="00404AD8"/>
    <w:rsid w:val="00405140"/>
    <w:rsid w:val="004055F8"/>
    <w:rsid w:val="00405F3B"/>
    <w:rsid w:val="00406FBF"/>
    <w:rsid w:val="00412959"/>
    <w:rsid w:val="00413E1D"/>
    <w:rsid w:val="0041406A"/>
    <w:rsid w:val="00415567"/>
    <w:rsid w:val="00421854"/>
    <w:rsid w:val="004234DF"/>
    <w:rsid w:val="00423F45"/>
    <w:rsid w:val="00424D8C"/>
    <w:rsid w:val="00425859"/>
    <w:rsid w:val="00426179"/>
    <w:rsid w:val="00435E79"/>
    <w:rsid w:val="00441DEB"/>
    <w:rsid w:val="004445C5"/>
    <w:rsid w:val="00444B68"/>
    <w:rsid w:val="00444B94"/>
    <w:rsid w:val="00454707"/>
    <w:rsid w:val="00455E1F"/>
    <w:rsid w:val="0045613E"/>
    <w:rsid w:val="0046170B"/>
    <w:rsid w:val="004656AD"/>
    <w:rsid w:val="00466934"/>
    <w:rsid w:val="004750A3"/>
    <w:rsid w:val="0047599E"/>
    <w:rsid w:val="00475A81"/>
    <w:rsid w:val="00476561"/>
    <w:rsid w:val="00481E60"/>
    <w:rsid w:val="0048584F"/>
    <w:rsid w:val="00485EB5"/>
    <w:rsid w:val="00486D46"/>
    <w:rsid w:val="00491A6B"/>
    <w:rsid w:val="004938FB"/>
    <w:rsid w:val="00494A99"/>
    <w:rsid w:val="004968DE"/>
    <w:rsid w:val="0049691D"/>
    <w:rsid w:val="004A119F"/>
    <w:rsid w:val="004A2217"/>
    <w:rsid w:val="004A45F4"/>
    <w:rsid w:val="004A72A9"/>
    <w:rsid w:val="004C1F13"/>
    <w:rsid w:val="004C3BE4"/>
    <w:rsid w:val="004D33EF"/>
    <w:rsid w:val="004D4474"/>
    <w:rsid w:val="004D6468"/>
    <w:rsid w:val="004D6A63"/>
    <w:rsid w:val="004D6E3D"/>
    <w:rsid w:val="004E00FA"/>
    <w:rsid w:val="004E09A8"/>
    <w:rsid w:val="004E4667"/>
    <w:rsid w:val="004E77E4"/>
    <w:rsid w:val="004F4469"/>
    <w:rsid w:val="004F77DD"/>
    <w:rsid w:val="004F7CA8"/>
    <w:rsid w:val="00502A27"/>
    <w:rsid w:val="0050380D"/>
    <w:rsid w:val="005044C9"/>
    <w:rsid w:val="00510C4E"/>
    <w:rsid w:val="005120CB"/>
    <w:rsid w:val="00515C94"/>
    <w:rsid w:val="00522576"/>
    <w:rsid w:val="00522D39"/>
    <w:rsid w:val="005239D3"/>
    <w:rsid w:val="00531048"/>
    <w:rsid w:val="005322A7"/>
    <w:rsid w:val="00532DC1"/>
    <w:rsid w:val="00533CA5"/>
    <w:rsid w:val="00534416"/>
    <w:rsid w:val="00541666"/>
    <w:rsid w:val="00542A4A"/>
    <w:rsid w:val="00543E65"/>
    <w:rsid w:val="005445DF"/>
    <w:rsid w:val="0055091B"/>
    <w:rsid w:val="0055400F"/>
    <w:rsid w:val="00560088"/>
    <w:rsid w:val="00571C71"/>
    <w:rsid w:val="00575A1E"/>
    <w:rsid w:val="00583047"/>
    <w:rsid w:val="00583262"/>
    <w:rsid w:val="00583EAD"/>
    <w:rsid w:val="0058674F"/>
    <w:rsid w:val="00587A1D"/>
    <w:rsid w:val="00590468"/>
    <w:rsid w:val="00590992"/>
    <w:rsid w:val="00592480"/>
    <w:rsid w:val="00593CA3"/>
    <w:rsid w:val="00597365"/>
    <w:rsid w:val="005A0B77"/>
    <w:rsid w:val="005A0BA5"/>
    <w:rsid w:val="005A0F74"/>
    <w:rsid w:val="005A12D9"/>
    <w:rsid w:val="005A41B1"/>
    <w:rsid w:val="005A4D57"/>
    <w:rsid w:val="005A7770"/>
    <w:rsid w:val="005B1122"/>
    <w:rsid w:val="005B1391"/>
    <w:rsid w:val="005B4F4A"/>
    <w:rsid w:val="005B72AF"/>
    <w:rsid w:val="005B777A"/>
    <w:rsid w:val="005C26B3"/>
    <w:rsid w:val="005C40AE"/>
    <w:rsid w:val="005C4969"/>
    <w:rsid w:val="005C5810"/>
    <w:rsid w:val="005C6B98"/>
    <w:rsid w:val="005C7A74"/>
    <w:rsid w:val="005D24F4"/>
    <w:rsid w:val="005D4943"/>
    <w:rsid w:val="005D4EB5"/>
    <w:rsid w:val="005D6127"/>
    <w:rsid w:val="005D62B3"/>
    <w:rsid w:val="005D799E"/>
    <w:rsid w:val="005E2329"/>
    <w:rsid w:val="005E4C31"/>
    <w:rsid w:val="005E5683"/>
    <w:rsid w:val="005E7268"/>
    <w:rsid w:val="005F20B8"/>
    <w:rsid w:val="005F252E"/>
    <w:rsid w:val="005F4D0F"/>
    <w:rsid w:val="005F5763"/>
    <w:rsid w:val="005F6412"/>
    <w:rsid w:val="005F7D38"/>
    <w:rsid w:val="006063B8"/>
    <w:rsid w:val="00610F83"/>
    <w:rsid w:val="00611B21"/>
    <w:rsid w:val="00613A15"/>
    <w:rsid w:val="006142A3"/>
    <w:rsid w:val="00621DE5"/>
    <w:rsid w:val="00622EBC"/>
    <w:rsid w:val="00625A97"/>
    <w:rsid w:val="006337C4"/>
    <w:rsid w:val="00634497"/>
    <w:rsid w:val="006352F7"/>
    <w:rsid w:val="0063655B"/>
    <w:rsid w:val="00641877"/>
    <w:rsid w:val="00645EB9"/>
    <w:rsid w:val="00646AEE"/>
    <w:rsid w:val="00652595"/>
    <w:rsid w:val="00654058"/>
    <w:rsid w:val="0065507F"/>
    <w:rsid w:val="00655C0E"/>
    <w:rsid w:val="00657A29"/>
    <w:rsid w:val="00660A26"/>
    <w:rsid w:val="006622F5"/>
    <w:rsid w:val="00663F7E"/>
    <w:rsid w:val="00665A67"/>
    <w:rsid w:val="00670152"/>
    <w:rsid w:val="00670C50"/>
    <w:rsid w:val="00671C2E"/>
    <w:rsid w:val="006737EC"/>
    <w:rsid w:val="00677878"/>
    <w:rsid w:val="006806DC"/>
    <w:rsid w:val="006862B6"/>
    <w:rsid w:val="00687758"/>
    <w:rsid w:val="00687A72"/>
    <w:rsid w:val="006A2438"/>
    <w:rsid w:val="006A26CA"/>
    <w:rsid w:val="006A39BD"/>
    <w:rsid w:val="006A5C2A"/>
    <w:rsid w:val="006A65C6"/>
    <w:rsid w:val="006B28BB"/>
    <w:rsid w:val="006D6095"/>
    <w:rsid w:val="006E024A"/>
    <w:rsid w:val="006E074C"/>
    <w:rsid w:val="006E1FBF"/>
    <w:rsid w:val="006E247F"/>
    <w:rsid w:val="006E261C"/>
    <w:rsid w:val="006E7BA1"/>
    <w:rsid w:val="006F06C7"/>
    <w:rsid w:val="006F15BA"/>
    <w:rsid w:val="006F1CCC"/>
    <w:rsid w:val="006F2392"/>
    <w:rsid w:val="006F338F"/>
    <w:rsid w:val="006F360B"/>
    <w:rsid w:val="006F5A61"/>
    <w:rsid w:val="006F6244"/>
    <w:rsid w:val="006F6C11"/>
    <w:rsid w:val="007012EC"/>
    <w:rsid w:val="0070133C"/>
    <w:rsid w:val="00703725"/>
    <w:rsid w:val="00704424"/>
    <w:rsid w:val="007046D4"/>
    <w:rsid w:val="0070583E"/>
    <w:rsid w:val="007104AF"/>
    <w:rsid w:val="00710DCF"/>
    <w:rsid w:val="00711AD9"/>
    <w:rsid w:val="007152C7"/>
    <w:rsid w:val="00724A8A"/>
    <w:rsid w:val="00725DB1"/>
    <w:rsid w:val="0072730C"/>
    <w:rsid w:val="00734269"/>
    <w:rsid w:val="007356F9"/>
    <w:rsid w:val="00736BC4"/>
    <w:rsid w:val="00736C27"/>
    <w:rsid w:val="00742D7F"/>
    <w:rsid w:val="00750C49"/>
    <w:rsid w:val="007568BC"/>
    <w:rsid w:val="00756F1D"/>
    <w:rsid w:val="007606CC"/>
    <w:rsid w:val="00761D84"/>
    <w:rsid w:val="007638EC"/>
    <w:rsid w:val="00763F5A"/>
    <w:rsid w:val="00770202"/>
    <w:rsid w:val="00774982"/>
    <w:rsid w:val="00776BC0"/>
    <w:rsid w:val="00777B46"/>
    <w:rsid w:val="00786299"/>
    <w:rsid w:val="00786C60"/>
    <w:rsid w:val="00791181"/>
    <w:rsid w:val="00792160"/>
    <w:rsid w:val="00793706"/>
    <w:rsid w:val="00793DF6"/>
    <w:rsid w:val="00794674"/>
    <w:rsid w:val="007A484E"/>
    <w:rsid w:val="007A4FA6"/>
    <w:rsid w:val="007A5405"/>
    <w:rsid w:val="007A55B6"/>
    <w:rsid w:val="007B3220"/>
    <w:rsid w:val="007B4365"/>
    <w:rsid w:val="007B473E"/>
    <w:rsid w:val="007B688B"/>
    <w:rsid w:val="007B74C3"/>
    <w:rsid w:val="007B7BFF"/>
    <w:rsid w:val="007C2910"/>
    <w:rsid w:val="007C3654"/>
    <w:rsid w:val="007C6389"/>
    <w:rsid w:val="007D2FC5"/>
    <w:rsid w:val="007D2FF1"/>
    <w:rsid w:val="007D5B9E"/>
    <w:rsid w:val="007D677D"/>
    <w:rsid w:val="007E237E"/>
    <w:rsid w:val="007E3665"/>
    <w:rsid w:val="007E5BEA"/>
    <w:rsid w:val="007E5F3B"/>
    <w:rsid w:val="007E7759"/>
    <w:rsid w:val="007F018D"/>
    <w:rsid w:val="007F43CD"/>
    <w:rsid w:val="007F44F3"/>
    <w:rsid w:val="007F5CD7"/>
    <w:rsid w:val="007F5E62"/>
    <w:rsid w:val="007F6C82"/>
    <w:rsid w:val="00800269"/>
    <w:rsid w:val="0081094F"/>
    <w:rsid w:val="00812C22"/>
    <w:rsid w:val="008222F2"/>
    <w:rsid w:val="00823C10"/>
    <w:rsid w:val="0082577A"/>
    <w:rsid w:val="00827F26"/>
    <w:rsid w:val="00834FCD"/>
    <w:rsid w:val="0083519B"/>
    <w:rsid w:val="00842007"/>
    <w:rsid w:val="008431E5"/>
    <w:rsid w:val="008433C3"/>
    <w:rsid w:val="008452A9"/>
    <w:rsid w:val="008458D2"/>
    <w:rsid w:val="008468A1"/>
    <w:rsid w:val="00851295"/>
    <w:rsid w:val="008574F0"/>
    <w:rsid w:val="0085755F"/>
    <w:rsid w:val="00861567"/>
    <w:rsid w:val="00863003"/>
    <w:rsid w:val="0086764D"/>
    <w:rsid w:val="00871072"/>
    <w:rsid w:val="00871A6E"/>
    <w:rsid w:val="0087206F"/>
    <w:rsid w:val="008746BA"/>
    <w:rsid w:val="0088089D"/>
    <w:rsid w:val="00880DDB"/>
    <w:rsid w:val="00882B80"/>
    <w:rsid w:val="00892006"/>
    <w:rsid w:val="00896281"/>
    <w:rsid w:val="00896FFC"/>
    <w:rsid w:val="008A0CE4"/>
    <w:rsid w:val="008A5112"/>
    <w:rsid w:val="008A75D0"/>
    <w:rsid w:val="008B4E53"/>
    <w:rsid w:val="008B6724"/>
    <w:rsid w:val="008C1630"/>
    <w:rsid w:val="008C22F0"/>
    <w:rsid w:val="008C5CA7"/>
    <w:rsid w:val="008C6850"/>
    <w:rsid w:val="008D12BD"/>
    <w:rsid w:val="008D2B92"/>
    <w:rsid w:val="008D57C8"/>
    <w:rsid w:val="008D5F7D"/>
    <w:rsid w:val="008D78E9"/>
    <w:rsid w:val="008E4A8F"/>
    <w:rsid w:val="008E5E56"/>
    <w:rsid w:val="008F00B4"/>
    <w:rsid w:val="008F060A"/>
    <w:rsid w:val="008F4F94"/>
    <w:rsid w:val="008F574D"/>
    <w:rsid w:val="0090146A"/>
    <w:rsid w:val="00902839"/>
    <w:rsid w:val="00903E0D"/>
    <w:rsid w:val="00905E35"/>
    <w:rsid w:val="00907969"/>
    <w:rsid w:val="009102AC"/>
    <w:rsid w:val="00912162"/>
    <w:rsid w:val="00920817"/>
    <w:rsid w:val="00923028"/>
    <w:rsid w:val="00927092"/>
    <w:rsid w:val="00930468"/>
    <w:rsid w:val="00933840"/>
    <w:rsid w:val="009358D7"/>
    <w:rsid w:val="00942891"/>
    <w:rsid w:val="0094445C"/>
    <w:rsid w:val="009458FF"/>
    <w:rsid w:val="00946B17"/>
    <w:rsid w:val="009471D9"/>
    <w:rsid w:val="00953983"/>
    <w:rsid w:val="00954025"/>
    <w:rsid w:val="0096223F"/>
    <w:rsid w:val="009672EF"/>
    <w:rsid w:val="00970A48"/>
    <w:rsid w:val="00971115"/>
    <w:rsid w:val="00972992"/>
    <w:rsid w:val="009734CF"/>
    <w:rsid w:val="00976C74"/>
    <w:rsid w:val="00980691"/>
    <w:rsid w:val="00980E54"/>
    <w:rsid w:val="0098318D"/>
    <w:rsid w:val="009851C5"/>
    <w:rsid w:val="00985686"/>
    <w:rsid w:val="00985DDA"/>
    <w:rsid w:val="0098720E"/>
    <w:rsid w:val="009909E1"/>
    <w:rsid w:val="00991404"/>
    <w:rsid w:val="00991BBE"/>
    <w:rsid w:val="0099706B"/>
    <w:rsid w:val="009A308F"/>
    <w:rsid w:val="009A7DBB"/>
    <w:rsid w:val="009B0B69"/>
    <w:rsid w:val="009B5E98"/>
    <w:rsid w:val="009B6EC3"/>
    <w:rsid w:val="009B7FDC"/>
    <w:rsid w:val="009C02DB"/>
    <w:rsid w:val="009C231D"/>
    <w:rsid w:val="009C377D"/>
    <w:rsid w:val="009C4FFA"/>
    <w:rsid w:val="009C52B7"/>
    <w:rsid w:val="009C59F7"/>
    <w:rsid w:val="009D1D6F"/>
    <w:rsid w:val="009D238E"/>
    <w:rsid w:val="009D4A33"/>
    <w:rsid w:val="009E28F2"/>
    <w:rsid w:val="009E31F1"/>
    <w:rsid w:val="009E75B0"/>
    <w:rsid w:val="009F03AA"/>
    <w:rsid w:val="009F08FB"/>
    <w:rsid w:val="009F154C"/>
    <w:rsid w:val="009F3B13"/>
    <w:rsid w:val="00A03D2A"/>
    <w:rsid w:val="00A04D11"/>
    <w:rsid w:val="00A061E4"/>
    <w:rsid w:val="00A113EC"/>
    <w:rsid w:val="00A14055"/>
    <w:rsid w:val="00A156B9"/>
    <w:rsid w:val="00A16767"/>
    <w:rsid w:val="00A17087"/>
    <w:rsid w:val="00A2338E"/>
    <w:rsid w:val="00A262D8"/>
    <w:rsid w:val="00A26CCB"/>
    <w:rsid w:val="00A30455"/>
    <w:rsid w:val="00A30A23"/>
    <w:rsid w:val="00A32B3D"/>
    <w:rsid w:val="00A3434E"/>
    <w:rsid w:val="00A364C6"/>
    <w:rsid w:val="00A408EC"/>
    <w:rsid w:val="00A40F58"/>
    <w:rsid w:val="00A47AEA"/>
    <w:rsid w:val="00A51A09"/>
    <w:rsid w:val="00A534F2"/>
    <w:rsid w:val="00A56E2A"/>
    <w:rsid w:val="00A63840"/>
    <w:rsid w:val="00A645A5"/>
    <w:rsid w:val="00A64E89"/>
    <w:rsid w:val="00A651E3"/>
    <w:rsid w:val="00A71B74"/>
    <w:rsid w:val="00A76D6C"/>
    <w:rsid w:val="00A77616"/>
    <w:rsid w:val="00A81EEE"/>
    <w:rsid w:val="00A8202E"/>
    <w:rsid w:val="00A8419E"/>
    <w:rsid w:val="00A858CC"/>
    <w:rsid w:val="00A87259"/>
    <w:rsid w:val="00A90377"/>
    <w:rsid w:val="00A909DD"/>
    <w:rsid w:val="00A937D7"/>
    <w:rsid w:val="00A960A4"/>
    <w:rsid w:val="00A97F10"/>
    <w:rsid w:val="00AA4401"/>
    <w:rsid w:val="00AA4646"/>
    <w:rsid w:val="00AA721A"/>
    <w:rsid w:val="00AA7ACD"/>
    <w:rsid w:val="00AC11CC"/>
    <w:rsid w:val="00AC36A0"/>
    <w:rsid w:val="00AC5B9F"/>
    <w:rsid w:val="00AD05E4"/>
    <w:rsid w:val="00AD12F9"/>
    <w:rsid w:val="00AD3738"/>
    <w:rsid w:val="00AD54BD"/>
    <w:rsid w:val="00AD5B72"/>
    <w:rsid w:val="00AE19A7"/>
    <w:rsid w:val="00AE6C2A"/>
    <w:rsid w:val="00AF0E87"/>
    <w:rsid w:val="00AF162B"/>
    <w:rsid w:val="00AF3650"/>
    <w:rsid w:val="00AF4B7D"/>
    <w:rsid w:val="00AF55FF"/>
    <w:rsid w:val="00B0009F"/>
    <w:rsid w:val="00B02B4A"/>
    <w:rsid w:val="00B037BB"/>
    <w:rsid w:val="00B03C90"/>
    <w:rsid w:val="00B04A4E"/>
    <w:rsid w:val="00B07CEF"/>
    <w:rsid w:val="00B1070E"/>
    <w:rsid w:val="00B11E4D"/>
    <w:rsid w:val="00B14537"/>
    <w:rsid w:val="00B21AB0"/>
    <w:rsid w:val="00B22B56"/>
    <w:rsid w:val="00B239AA"/>
    <w:rsid w:val="00B240A7"/>
    <w:rsid w:val="00B262EC"/>
    <w:rsid w:val="00B26EDA"/>
    <w:rsid w:val="00B27167"/>
    <w:rsid w:val="00B36399"/>
    <w:rsid w:val="00B375DC"/>
    <w:rsid w:val="00B41C27"/>
    <w:rsid w:val="00B43F79"/>
    <w:rsid w:val="00B47249"/>
    <w:rsid w:val="00B52070"/>
    <w:rsid w:val="00B54398"/>
    <w:rsid w:val="00B5639A"/>
    <w:rsid w:val="00B6125B"/>
    <w:rsid w:val="00B63D15"/>
    <w:rsid w:val="00B64D30"/>
    <w:rsid w:val="00B6754B"/>
    <w:rsid w:val="00B73302"/>
    <w:rsid w:val="00B74FBC"/>
    <w:rsid w:val="00B77F7D"/>
    <w:rsid w:val="00B84B8D"/>
    <w:rsid w:val="00B86D5F"/>
    <w:rsid w:val="00B91C6B"/>
    <w:rsid w:val="00B92330"/>
    <w:rsid w:val="00B9284E"/>
    <w:rsid w:val="00B96656"/>
    <w:rsid w:val="00BA2F83"/>
    <w:rsid w:val="00BA556F"/>
    <w:rsid w:val="00BA6066"/>
    <w:rsid w:val="00BA6630"/>
    <w:rsid w:val="00BA7772"/>
    <w:rsid w:val="00BB1382"/>
    <w:rsid w:val="00BB3034"/>
    <w:rsid w:val="00BB4A61"/>
    <w:rsid w:val="00BB5ACF"/>
    <w:rsid w:val="00BB6618"/>
    <w:rsid w:val="00BB735B"/>
    <w:rsid w:val="00BC1104"/>
    <w:rsid w:val="00BC1940"/>
    <w:rsid w:val="00BC1969"/>
    <w:rsid w:val="00BC2BD7"/>
    <w:rsid w:val="00BC47C8"/>
    <w:rsid w:val="00BC4D4D"/>
    <w:rsid w:val="00BD1C2E"/>
    <w:rsid w:val="00BD3DCD"/>
    <w:rsid w:val="00BD734C"/>
    <w:rsid w:val="00BE0C5B"/>
    <w:rsid w:val="00BE34EF"/>
    <w:rsid w:val="00BE4BD0"/>
    <w:rsid w:val="00BE7DE0"/>
    <w:rsid w:val="00BF1EAE"/>
    <w:rsid w:val="00C021A1"/>
    <w:rsid w:val="00C0283E"/>
    <w:rsid w:val="00C04DA9"/>
    <w:rsid w:val="00C110B8"/>
    <w:rsid w:val="00C1503D"/>
    <w:rsid w:val="00C200DE"/>
    <w:rsid w:val="00C205A1"/>
    <w:rsid w:val="00C20632"/>
    <w:rsid w:val="00C20DA5"/>
    <w:rsid w:val="00C23C5E"/>
    <w:rsid w:val="00C246D7"/>
    <w:rsid w:val="00C24ACD"/>
    <w:rsid w:val="00C25666"/>
    <w:rsid w:val="00C2648B"/>
    <w:rsid w:val="00C26EE5"/>
    <w:rsid w:val="00C32AE3"/>
    <w:rsid w:val="00C33F30"/>
    <w:rsid w:val="00C42F66"/>
    <w:rsid w:val="00C44631"/>
    <w:rsid w:val="00C448C6"/>
    <w:rsid w:val="00C47492"/>
    <w:rsid w:val="00C47755"/>
    <w:rsid w:val="00C51AEB"/>
    <w:rsid w:val="00C535AA"/>
    <w:rsid w:val="00C56021"/>
    <w:rsid w:val="00C5785A"/>
    <w:rsid w:val="00C639BA"/>
    <w:rsid w:val="00C64973"/>
    <w:rsid w:val="00C64FA7"/>
    <w:rsid w:val="00C726D8"/>
    <w:rsid w:val="00C72D9B"/>
    <w:rsid w:val="00C76AD8"/>
    <w:rsid w:val="00C815E8"/>
    <w:rsid w:val="00C82658"/>
    <w:rsid w:val="00C83338"/>
    <w:rsid w:val="00C850A5"/>
    <w:rsid w:val="00C93419"/>
    <w:rsid w:val="00C93B8D"/>
    <w:rsid w:val="00C945C4"/>
    <w:rsid w:val="00CA1F4E"/>
    <w:rsid w:val="00CA2407"/>
    <w:rsid w:val="00CA473D"/>
    <w:rsid w:val="00CA524D"/>
    <w:rsid w:val="00CA5822"/>
    <w:rsid w:val="00CA6B96"/>
    <w:rsid w:val="00CB571B"/>
    <w:rsid w:val="00CB6358"/>
    <w:rsid w:val="00CC61E1"/>
    <w:rsid w:val="00CD069D"/>
    <w:rsid w:val="00CD0B35"/>
    <w:rsid w:val="00CD2753"/>
    <w:rsid w:val="00CD44AF"/>
    <w:rsid w:val="00CD536C"/>
    <w:rsid w:val="00CD5C17"/>
    <w:rsid w:val="00CD7CFC"/>
    <w:rsid w:val="00CE1315"/>
    <w:rsid w:val="00CE31E5"/>
    <w:rsid w:val="00CE3A36"/>
    <w:rsid w:val="00CE60CA"/>
    <w:rsid w:val="00CE78E4"/>
    <w:rsid w:val="00CF0A7F"/>
    <w:rsid w:val="00CF1D4D"/>
    <w:rsid w:val="00CF1E8E"/>
    <w:rsid w:val="00CF2105"/>
    <w:rsid w:val="00CF6505"/>
    <w:rsid w:val="00CF7D08"/>
    <w:rsid w:val="00D010A4"/>
    <w:rsid w:val="00D03C0F"/>
    <w:rsid w:val="00D03FED"/>
    <w:rsid w:val="00D05219"/>
    <w:rsid w:val="00D05E18"/>
    <w:rsid w:val="00D0793E"/>
    <w:rsid w:val="00D118D9"/>
    <w:rsid w:val="00D14ECD"/>
    <w:rsid w:val="00D21DA5"/>
    <w:rsid w:val="00D21F6B"/>
    <w:rsid w:val="00D30284"/>
    <w:rsid w:val="00D4014C"/>
    <w:rsid w:val="00D419A7"/>
    <w:rsid w:val="00D4246E"/>
    <w:rsid w:val="00D43D1A"/>
    <w:rsid w:val="00D46980"/>
    <w:rsid w:val="00D53BA7"/>
    <w:rsid w:val="00D54838"/>
    <w:rsid w:val="00D55C6B"/>
    <w:rsid w:val="00D6050F"/>
    <w:rsid w:val="00D63299"/>
    <w:rsid w:val="00D6394A"/>
    <w:rsid w:val="00D7057B"/>
    <w:rsid w:val="00D74517"/>
    <w:rsid w:val="00D80221"/>
    <w:rsid w:val="00D821E0"/>
    <w:rsid w:val="00D86BFB"/>
    <w:rsid w:val="00D91C99"/>
    <w:rsid w:val="00D91CC3"/>
    <w:rsid w:val="00D975FF"/>
    <w:rsid w:val="00DA0B52"/>
    <w:rsid w:val="00DA31F4"/>
    <w:rsid w:val="00DA350B"/>
    <w:rsid w:val="00DA50BF"/>
    <w:rsid w:val="00DA57B2"/>
    <w:rsid w:val="00DB0A96"/>
    <w:rsid w:val="00DB3620"/>
    <w:rsid w:val="00DB53EB"/>
    <w:rsid w:val="00DB6BFF"/>
    <w:rsid w:val="00DC07C7"/>
    <w:rsid w:val="00DC1497"/>
    <w:rsid w:val="00DC19C8"/>
    <w:rsid w:val="00DC1BB5"/>
    <w:rsid w:val="00DC39F6"/>
    <w:rsid w:val="00DC4282"/>
    <w:rsid w:val="00DC7C00"/>
    <w:rsid w:val="00DD16B0"/>
    <w:rsid w:val="00DD5B3F"/>
    <w:rsid w:val="00DD5C62"/>
    <w:rsid w:val="00DE03AE"/>
    <w:rsid w:val="00DE0751"/>
    <w:rsid w:val="00DE1CF2"/>
    <w:rsid w:val="00DE4611"/>
    <w:rsid w:val="00DE662C"/>
    <w:rsid w:val="00DE6BDE"/>
    <w:rsid w:val="00DE77C5"/>
    <w:rsid w:val="00DE7F97"/>
    <w:rsid w:val="00DF1C28"/>
    <w:rsid w:val="00DF36F0"/>
    <w:rsid w:val="00DF4147"/>
    <w:rsid w:val="00DF4503"/>
    <w:rsid w:val="00DF557A"/>
    <w:rsid w:val="00DF7845"/>
    <w:rsid w:val="00E00846"/>
    <w:rsid w:val="00E04D65"/>
    <w:rsid w:val="00E104A6"/>
    <w:rsid w:val="00E1070E"/>
    <w:rsid w:val="00E12677"/>
    <w:rsid w:val="00E1460B"/>
    <w:rsid w:val="00E157BF"/>
    <w:rsid w:val="00E21FBF"/>
    <w:rsid w:val="00E2557C"/>
    <w:rsid w:val="00E30538"/>
    <w:rsid w:val="00E32C5A"/>
    <w:rsid w:val="00E3458E"/>
    <w:rsid w:val="00E34D14"/>
    <w:rsid w:val="00E35129"/>
    <w:rsid w:val="00E3521E"/>
    <w:rsid w:val="00E403A7"/>
    <w:rsid w:val="00E4085A"/>
    <w:rsid w:val="00E40868"/>
    <w:rsid w:val="00E4234F"/>
    <w:rsid w:val="00E431CA"/>
    <w:rsid w:val="00E43B58"/>
    <w:rsid w:val="00E466FC"/>
    <w:rsid w:val="00E56E0C"/>
    <w:rsid w:val="00E61DED"/>
    <w:rsid w:val="00E62197"/>
    <w:rsid w:val="00E62B2C"/>
    <w:rsid w:val="00E66E28"/>
    <w:rsid w:val="00E713C8"/>
    <w:rsid w:val="00E7234E"/>
    <w:rsid w:val="00E7307E"/>
    <w:rsid w:val="00E7553A"/>
    <w:rsid w:val="00E767C1"/>
    <w:rsid w:val="00E7705C"/>
    <w:rsid w:val="00E77108"/>
    <w:rsid w:val="00E77842"/>
    <w:rsid w:val="00E828FB"/>
    <w:rsid w:val="00E838FC"/>
    <w:rsid w:val="00E858B7"/>
    <w:rsid w:val="00E87DF8"/>
    <w:rsid w:val="00E87FC4"/>
    <w:rsid w:val="00E913BA"/>
    <w:rsid w:val="00E9661E"/>
    <w:rsid w:val="00E9666C"/>
    <w:rsid w:val="00E974EC"/>
    <w:rsid w:val="00EA3F16"/>
    <w:rsid w:val="00EA4A08"/>
    <w:rsid w:val="00EA53F6"/>
    <w:rsid w:val="00EB17BB"/>
    <w:rsid w:val="00EB56EF"/>
    <w:rsid w:val="00EC2E6C"/>
    <w:rsid w:val="00EC4B0A"/>
    <w:rsid w:val="00EC5395"/>
    <w:rsid w:val="00EC54A3"/>
    <w:rsid w:val="00EC6341"/>
    <w:rsid w:val="00ED0192"/>
    <w:rsid w:val="00ED0CA9"/>
    <w:rsid w:val="00ED5D8E"/>
    <w:rsid w:val="00ED6DE0"/>
    <w:rsid w:val="00EE0A7C"/>
    <w:rsid w:val="00EE1386"/>
    <w:rsid w:val="00EE4268"/>
    <w:rsid w:val="00EE6E03"/>
    <w:rsid w:val="00EF0BD5"/>
    <w:rsid w:val="00EF29C3"/>
    <w:rsid w:val="00EF78F5"/>
    <w:rsid w:val="00F03590"/>
    <w:rsid w:val="00F03FA2"/>
    <w:rsid w:val="00F0647B"/>
    <w:rsid w:val="00F1287D"/>
    <w:rsid w:val="00F20BE0"/>
    <w:rsid w:val="00F21379"/>
    <w:rsid w:val="00F2596F"/>
    <w:rsid w:val="00F26FC1"/>
    <w:rsid w:val="00F433D8"/>
    <w:rsid w:val="00F44DBB"/>
    <w:rsid w:val="00F46295"/>
    <w:rsid w:val="00F4710D"/>
    <w:rsid w:val="00F50259"/>
    <w:rsid w:val="00F51154"/>
    <w:rsid w:val="00F52AF3"/>
    <w:rsid w:val="00F52DE3"/>
    <w:rsid w:val="00F5337D"/>
    <w:rsid w:val="00F537BB"/>
    <w:rsid w:val="00F53D23"/>
    <w:rsid w:val="00F550F6"/>
    <w:rsid w:val="00F646E5"/>
    <w:rsid w:val="00F70122"/>
    <w:rsid w:val="00F7013C"/>
    <w:rsid w:val="00F70BDD"/>
    <w:rsid w:val="00F70E5B"/>
    <w:rsid w:val="00F7656C"/>
    <w:rsid w:val="00F7659A"/>
    <w:rsid w:val="00F7730B"/>
    <w:rsid w:val="00F83514"/>
    <w:rsid w:val="00F8709B"/>
    <w:rsid w:val="00F87568"/>
    <w:rsid w:val="00F87D71"/>
    <w:rsid w:val="00F91DDF"/>
    <w:rsid w:val="00F949CE"/>
    <w:rsid w:val="00FA04C1"/>
    <w:rsid w:val="00FA1A37"/>
    <w:rsid w:val="00FA2BC9"/>
    <w:rsid w:val="00FB109E"/>
    <w:rsid w:val="00FB159F"/>
    <w:rsid w:val="00FB5C5F"/>
    <w:rsid w:val="00FC54FA"/>
    <w:rsid w:val="00FC75CE"/>
    <w:rsid w:val="00FD4EE3"/>
    <w:rsid w:val="00FE3125"/>
    <w:rsid w:val="00FE3C33"/>
    <w:rsid w:val="00FF0D5E"/>
    <w:rsid w:val="00FF316C"/>
    <w:rsid w:val="00FF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D6824"/>
  <w15:docId w15:val="{BA6A7B37-17E6-4C9A-95ED-8BB02C0A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6B61"/>
  </w:style>
  <w:style w:type="paragraph" w:styleId="berschrift1">
    <w:name w:val="heading 1"/>
    <w:basedOn w:val="Standard"/>
    <w:next w:val="Standard"/>
    <w:link w:val="berschrift1Zchn"/>
    <w:uiPriority w:val="9"/>
    <w:qFormat/>
    <w:rsid w:val="00DE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0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E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1E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1E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1E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1E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1E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1E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0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DE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Platzhaltertext">
    <w:name w:val="Placeholder Text"/>
    <w:basedOn w:val="Absatz-Standardschriftart"/>
    <w:uiPriority w:val="99"/>
    <w:semiHidden/>
    <w:rsid w:val="00CF1E8E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CF1E8E"/>
    <w:pPr>
      <w:tabs>
        <w:tab w:val="left" w:pos="227"/>
      </w:tabs>
      <w:spacing w:after="0"/>
      <w:ind w:left="227" w:hanging="227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CF1E8E"/>
  </w:style>
  <w:style w:type="paragraph" w:customStyle="1" w:styleId="CitaviBibliographyHeading">
    <w:name w:val="Citavi Bibliography Heading"/>
    <w:basedOn w:val="berschrift1"/>
    <w:link w:val="CitaviBibliographyHeadingZchn"/>
    <w:rsid w:val="00CF1E8E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CF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F1E8E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CF1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CF1E8E"/>
    <w:rPr>
      <w:rFonts w:ascii="Calibri" w:eastAsia="Times New Roman" w:hAnsi="Calibri" w:cs="Calibr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CF1E8E"/>
    <w:rPr>
      <w:rFonts w:ascii="Calibri" w:eastAsia="Times New Roman" w:hAnsi="Calibri" w:cs="Calibri"/>
      <w:color w:val="1F3763" w:themeColor="accent1" w:themeShade="7F"/>
      <w:kern w:val="0"/>
      <w:sz w:val="24"/>
      <w:szCs w:val="24"/>
      <w:lang w:eastAsia="en-GB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1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CF1E8E"/>
    <w:rPr>
      <w:rFonts w:ascii="Calibri" w:eastAsia="Times New Roman" w:hAnsi="Calibri" w:cs="Calibri"/>
      <w:i/>
      <w:iCs/>
      <w:color w:val="2F5496" w:themeColor="accent1" w:themeShade="BF"/>
      <w:kern w:val="0"/>
      <w:lang w:eastAsia="en-GB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1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CF1E8E"/>
    <w:rPr>
      <w:rFonts w:ascii="Calibri" w:eastAsia="Times New Roman" w:hAnsi="Calibri" w:cs="Calibri"/>
      <w:color w:val="2F5496" w:themeColor="accent1" w:themeShade="BF"/>
      <w:kern w:val="0"/>
      <w:lang w:eastAsia="en-GB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1E8E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CF1E8E"/>
    <w:rPr>
      <w:rFonts w:ascii="Calibri" w:eastAsia="Times New Roman" w:hAnsi="Calibri" w:cs="Calibri"/>
      <w:color w:val="1F3763" w:themeColor="accent1" w:themeShade="7F"/>
      <w:kern w:val="0"/>
      <w:lang w:eastAsia="en-GB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1E8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CF1E8E"/>
    <w:rPr>
      <w:rFonts w:ascii="Calibri" w:eastAsia="Times New Roman" w:hAnsi="Calibri" w:cs="Calibri"/>
      <w:i/>
      <w:iCs/>
      <w:color w:val="1F3763" w:themeColor="accent1" w:themeShade="7F"/>
      <w:kern w:val="0"/>
      <w:lang w:eastAsia="en-GB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1E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CF1E8E"/>
    <w:rPr>
      <w:rFonts w:ascii="Calibri" w:eastAsia="Times New Roman" w:hAnsi="Calibri" w:cs="Calibri"/>
      <w:color w:val="272727" w:themeColor="text1" w:themeTint="D8"/>
      <w:kern w:val="0"/>
      <w:sz w:val="21"/>
      <w:szCs w:val="21"/>
      <w:lang w:eastAsia="en-GB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1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F1E8E"/>
    <w:pPr>
      <w:spacing w:line="240" w:lineRule="auto"/>
      <w:outlineLvl w:val="9"/>
    </w:pPr>
    <w:rPr>
      <w:rFonts w:ascii="Calibri" w:eastAsia="Times New Roman" w:hAnsi="Calibri" w:cs="Calibri"/>
      <w:kern w:val="0"/>
      <w:lang w:eastAsia="en-GB"/>
      <w14:ligatures w14:val="none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CF1E8E"/>
    <w:rPr>
      <w:rFonts w:ascii="Calibri" w:eastAsia="Times New Roman" w:hAnsi="Calibri" w:cs="Calibri"/>
      <w:i/>
      <w:iCs/>
      <w:color w:val="272727" w:themeColor="text1" w:themeTint="D8"/>
      <w:kern w:val="0"/>
      <w:sz w:val="21"/>
      <w:szCs w:val="21"/>
      <w:lang w:eastAsia="en-GB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1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C82658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405F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6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69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6405F"/>
    <w:pPr>
      <w:spacing w:after="200" w:line="276" w:lineRule="auto"/>
      <w:ind w:left="720"/>
      <w:contextualSpacing/>
    </w:pPr>
    <w:rPr>
      <w:kern w:val="0"/>
      <w:lang w:val="de-DE"/>
    </w:rPr>
  </w:style>
  <w:style w:type="paragraph" w:customStyle="1" w:styleId="chapter-para">
    <w:name w:val="chapter-para"/>
    <w:basedOn w:val="Standard"/>
    <w:rsid w:val="0060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DE"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583047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C5E9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0C5E9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0C5E9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C5E9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C5E96"/>
    <w:rPr>
      <w:b/>
      <w:bCs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5C26B3"/>
  </w:style>
  <w:style w:type="paragraph" w:styleId="Kopfzeile">
    <w:name w:val="header"/>
    <w:basedOn w:val="Standard"/>
    <w:link w:val="KopfzeileZchn"/>
    <w:uiPriority w:val="99"/>
    <w:unhideWhenUsed/>
    <w:rsid w:val="005C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26B3"/>
  </w:style>
  <w:style w:type="paragraph" w:styleId="Fuzeile">
    <w:name w:val="footer"/>
    <w:basedOn w:val="Standard"/>
    <w:link w:val="FuzeileZchn"/>
    <w:uiPriority w:val="99"/>
    <w:unhideWhenUsed/>
    <w:rsid w:val="005C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26B3"/>
  </w:style>
  <w:style w:type="paragraph" w:styleId="berarbeitung">
    <w:name w:val="Revision"/>
    <w:hidden/>
    <w:uiPriority w:val="99"/>
    <w:semiHidden/>
    <w:rsid w:val="00770202"/>
    <w:pPr>
      <w:spacing w:after="0" w:line="240" w:lineRule="auto"/>
    </w:pPr>
  </w:style>
  <w:style w:type="character" w:customStyle="1" w:styleId="identifier">
    <w:name w:val="identifier"/>
    <w:basedOn w:val="Absatz-Standardschriftart"/>
    <w:rsid w:val="00B73302"/>
  </w:style>
  <w:style w:type="paragraph" w:styleId="KeinLeerraum">
    <w:name w:val="No Spacing"/>
    <w:uiPriority w:val="1"/>
    <w:qFormat/>
    <w:rsid w:val="00AF0E87"/>
    <w:pPr>
      <w:spacing w:after="0" w:line="240" w:lineRule="auto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96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0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9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31B687BDF4A58A68C26FC69D4A9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128031-F3C0-4D23-80DB-E41B7DD1F777}"/>
      </w:docPartPr>
      <w:docPartBody>
        <w:p w:rsidR="00F40E8C" w:rsidRDefault="00F92CFB" w:rsidP="00F92CFB">
          <w:pPr>
            <w:pStyle w:val="7BD31B687BDF4A58A68C26FC69D4A918"/>
          </w:pPr>
          <w:r w:rsidRPr="00EE34B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538EB05E08344BE1A59AE8276AF72E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0DBD19-A515-4E6F-9C91-2CFEAED0A005}"/>
      </w:docPartPr>
      <w:docPartBody>
        <w:p w:rsidR="00F40E8C" w:rsidRDefault="00F92CFB" w:rsidP="00F92CFB">
          <w:pPr>
            <w:pStyle w:val="538EB05E08344BE1A59AE8276AF72EAF"/>
          </w:pPr>
          <w:r w:rsidRPr="00EE34B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1D172E-0FC1-4D3D-9350-4494AFF48C4A}"/>
      </w:docPartPr>
      <w:docPartBody>
        <w:p w:rsidR="00AA1187" w:rsidRDefault="00386BAB">
          <w:r w:rsidRPr="002F121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B650134A2884E3F83274E66F9DD8D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C60E49-BA57-4D87-9299-88CAE8224DD7}"/>
      </w:docPartPr>
      <w:docPartBody>
        <w:p w:rsidR="009C1064" w:rsidRDefault="00B44D7E" w:rsidP="00B44D7E">
          <w:pPr>
            <w:pStyle w:val="0B650134A2884E3F83274E66F9DD8DCB"/>
          </w:pPr>
          <w:r w:rsidRPr="002F121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ADAF0DA4238D48E785CBA5A86102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F7FEB-E211-44BC-A994-1A96D11EAB28}"/>
      </w:docPartPr>
      <w:docPartBody>
        <w:p w:rsidR="003A3450" w:rsidRDefault="00046FC7" w:rsidP="00046FC7">
          <w:pPr>
            <w:pStyle w:val="ADAF0DA4238D48E785CBA5A86102AAAB"/>
          </w:pPr>
          <w:r w:rsidRPr="002F121E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5A7"/>
    <w:rsid w:val="00046FC7"/>
    <w:rsid w:val="00167D24"/>
    <w:rsid w:val="00176198"/>
    <w:rsid w:val="001940C1"/>
    <w:rsid w:val="001B5362"/>
    <w:rsid w:val="001D4448"/>
    <w:rsid w:val="002019FC"/>
    <w:rsid w:val="00325C0D"/>
    <w:rsid w:val="00345024"/>
    <w:rsid w:val="00386BAB"/>
    <w:rsid w:val="00387B31"/>
    <w:rsid w:val="003A3450"/>
    <w:rsid w:val="003D4E6D"/>
    <w:rsid w:val="003E1A5E"/>
    <w:rsid w:val="00451213"/>
    <w:rsid w:val="00471B7D"/>
    <w:rsid w:val="004952A8"/>
    <w:rsid w:val="004C5E18"/>
    <w:rsid w:val="00635185"/>
    <w:rsid w:val="006F1328"/>
    <w:rsid w:val="00782A39"/>
    <w:rsid w:val="00783DBE"/>
    <w:rsid w:val="009565A7"/>
    <w:rsid w:val="00995B0A"/>
    <w:rsid w:val="009C1064"/>
    <w:rsid w:val="00A8285C"/>
    <w:rsid w:val="00AA1187"/>
    <w:rsid w:val="00B44D7E"/>
    <w:rsid w:val="00BF38B3"/>
    <w:rsid w:val="00C21106"/>
    <w:rsid w:val="00C24C3B"/>
    <w:rsid w:val="00C250E3"/>
    <w:rsid w:val="00C70699"/>
    <w:rsid w:val="00C7128E"/>
    <w:rsid w:val="00CB25B7"/>
    <w:rsid w:val="00CE7185"/>
    <w:rsid w:val="00D13B70"/>
    <w:rsid w:val="00D4670E"/>
    <w:rsid w:val="00DC4042"/>
    <w:rsid w:val="00DC72EA"/>
    <w:rsid w:val="00E943BF"/>
    <w:rsid w:val="00F40E8C"/>
    <w:rsid w:val="00F62707"/>
    <w:rsid w:val="00F9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46FC7"/>
    <w:rPr>
      <w:color w:val="808080"/>
    </w:rPr>
  </w:style>
  <w:style w:type="paragraph" w:customStyle="1" w:styleId="7BD31B687BDF4A58A68C26FC69D4A918">
    <w:name w:val="7BD31B687BDF4A58A68C26FC69D4A918"/>
    <w:rsid w:val="00F92CFB"/>
    <w:pPr>
      <w:spacing w:after="200" w:line="276" w:lineRule="auto"/>
    </w:pPr>
    <w:rPr>
      <w:kern w:val="0"/>
      <w:lang w:val="de-DE" w:eastAsia="de-DE"/>
      <w14:ligatures w14:val="none"/>
    </w:rPr>
  </w:style>
  <w:style w:type="paragraph" w:customStyle="1" w:styleId="538EB05E08344BE1A59AE8276AF72EAF">
    <w:name w:val="538EB05E08344BE1A59AE8276AF72EAF"/>
    <w:rsid w:val="00F92CFB"/>
    <w:pPr>
      <w:spacing w:after="200" w:line="276" w:lineRule="auto"/>
    </w:pPr>
    <w:rPr>
      <w:kern w:val="0"/>
      <w:lang w:val="de-DE" w:eastAsia="de-DE"/>
      <w14:ligatures w14:val="none"/>
    </w:rPr>
  </w:style>
  <w:style w:type="paragraph" w:customStyle="1" w:styleId="0B650134A2884E3F83274E66F9DD8DCB">
    <w:name w:val="0B650134A2884E3F83274E66F9DD8DCB"/>
    <w:rsid w:val="00B44D7E"/>
  </w:style>
  <w:style w:type="paragraph" w:customStyle="1" w:styleId="ADAF0DA4238D48E785CBA5A86102AAAB">
    <w:name w:val="ADAF0DA4238D48E785CBA5A86102AAAB"/>
    <w:rsid w:val="00046F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B0DE0D-4B2D-4F41-A3CF-4DC162061176}">
  <we:reference id="wa200002891" version="2021.3.29.10" store="de-DE" storeType="OMEX"/>
  <we:alternateReferences>
    <we:reference id="WA200002891" version="2021.3.29.10" store="WA200002891" storeType="OMEX"/>
  </we:alternateReferences>
  <we:properties>
    <we:property name="CitaviDocumentProperty_1007" value="&quot;7cab86e2-0189-8efa-6930-9ff6b54a9273&quot;"/>
    <we:property name="CitaviDocumentProperty_1008" value="&quot;references&quot;"/>
    <we:property name="CitaviDocumentProperty_18" value="7"/>
    <we:property name="CitaviDocumentProperty_19" value="8"/>
    <we:property name="CitaviDocumentProperty_31" value="&quot;isb4lwkgvkg0yffnose5db9p0m8xiezz1hggg70i4fxm5o2jhac&quot;"/>
    <we:property name="CitaviDocumentProperty_33" value="&quot;{\&quot;CitationSystem\&quot;:1,\&quot;FileName\&quot;:\&quot;CitaviDefaultCitationStyle_de.ccs\&quot;,\&quot;Name\&quot;:\&quot;Citavi Basis-Stil\&quot;,\&quot;Id\&quot;:\&quot;f1ed8f7d-1c65-4f06-ad48-3e96e725bea1\&quot;,\&quot;Version\&quot;:21}&quot;"/>
    <we:property name="CitaviDocumentProperty_34" value="13"/>
    <we:property name="CitaviDocumentProperty_7" value="&quot;DiscovEpi&quot;"/>
    <we:property name="CitaviDocumentProperty_8" value="&quot;WestEurope&quot;"/>
    <we:property name="Office.AutoShowTaskpaneWithDocument" value="fals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045-D3B2-4548-B1DE-DDF25E3E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38195</Words>
  <Characters>217717</Characters>
  <Application>Microsoft Office Word</Application>
  <DocSecurity>0</DocSecurity>
  <Lines>1814</Lines>
  <Paragraphs>510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EMAU</Company>
  <LinksUpToDate>false</LinksUpToDate>
  <CharactersWithSpaces>255402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Mahncke</dc:creator>
  <cp:keywords/>
  <dc:description/>
  <cp:lastModifiedBy>Cedric Mahncke</cp:lastModifiedBy>
  <cp:revision>354</cp:revision>
  <cp:lastPrinted>2023-07-18T16:01:00Z</cp:lastPrinted>
  <dcterms:created xsi:type="dcterms:W3CDTF">2023-08-25T12:27:00Z</dcterms:created>
  <dcterms:modified xsi:type="dcterms:W3CDTF">2023-10-17T14:47:00Z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DiscovEpi</vt:lpwstr>
  </property>
  <property fmtid="{D5CDD505-2E9C-101B-9397-08002B2CF9AE}" pid="3" name="CitaviDocumentProperty_0">
    <vt:lpwstr>66cc677e-e789-47ea-94ba-5bbf2f8ad0e3</vt:lpwstr>
  </property>
  <property fmtid="{D5CDD505-2E9C-101B-9397-08002B2CF9AE}" pid="4" name="CitaviDocumentProperty_8">
    <vt:lpwstr>CloudProjectKey=isb4lwkgvkg0yffnose5db9p0m8xiezz1hggg70i4fxm5o2jhac; ProjectName=DiscovEpi</vt:lpwstr>
  </property>
  <property fmtid="{D5CDD505-2E9C-101B-9397-08002B2CF9AE}" pid="5" name="CitaviDocumentProperty_6">
    <vt:lpwstr>True</vt:lpwstr>
  </property>
  <property fmtid="{D5CDD505-2E9C-101B-9397-08002B2CF9AE}" pid="6" name="CitaviDocumentProperty_1">
    <vt:lpwstr>6.14.0.0</vt:lpwstr>
  </property>
</Properties>
</file>