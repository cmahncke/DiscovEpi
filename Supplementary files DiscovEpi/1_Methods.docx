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86EA" w14:textId="77777777" w:rsidR="007334DB" w:rsidRPr="007334DB" w:rsidRDefault="007334DB" w:rsidP="007334DB">
      <w:pPr>
        <w:rPr>
          <w:rFonts w:ascii="Times New Roman" w:hAnsi="Times New Roman" w:cs="Times New Roman"/>
          <w:b/>
          <w:bCs/>
          <w:sz w:val="24"/>
          <w:szCs w:val="24"/>
        </w:rPr>
      </w:pPr>
      <w:r w:rsidRPr="007334DB">
        <w:rPr>
          <w:rFonts w:ascii="Times New Roman" w:hAnsi="Times New Roman" w:cs="Times New Roman"/>
          <w:b/>
          <w:bCs/>
          <w:sz w:val="24"/>
          <w:szCs w:val="24"/>
        </w:rPr>
        <w:t xml:space="preserve">Supplemental Material </w:t>
      </w:r>
    </w:p>
    <w:p w14:paraId="2B1F8E6F" w14:textId="77777777" w:rsidR="007334DB" w:rsidRPr="007334DB" w:rsidRDefault="007334DB" w:rsidP="007334DB">
      <w:pPr>
        <w:rPr>
          <w:rFonts w:ascii="Times New Roman" w:hAnsi="Times New Roman" w:cs="Times New Roman"/>
          <w:b/>
          <w:bCs/>
          <w:sz w:val="24"/>
          <w:szCs w:val="24"/>
        </w:rPr>
      </w:pPr>
      <w:r w:rsidRPr="007334DB">
        <w:rPr>
          <w:rFonts w:ascii="Times New Roman" w:hAnsi="Times New Roman" w:cs="Times New Roman"/>
          <w:b/>
          <w:bCs/>
          <w:sz w:val="24"/>
          <w:szCs w:val="24"/>
        </w:rPr>
        <w:t>1. Methods</w:t>
      </w:r>
    </w:p>
    <w:p w14:paraId="74A8007A" w14:textId="77777777" w:rsidR="007334DB" w:rsidRPr="007334DB" w:rsidRDefault="007334DB" w:rsidP="007334DB">
      <w:pPr>
        <w:rPr>
          <w:rFonts w:ascii="Times New Roman" w:hAnsi="Times New Roman" w:cs="Times New Roman"/>
          <w:sz w:val="24"/>
          <w:szCs w:val="24"/>
        </w:rPr>
      </w:pPr>
    </w:p>
    <w:p w14:paraId="28B4BA42" w14:textId="5713914C" w:rsidR="007334DB" w:rsidRPr="007334DB" w:rsidRDefault="007334DB" w:rsidP="007334DB">
      <w:r w:rsidRPr="007334DB">
        <w:rPr>
          <w:rStyle w:val="berschrift3Zchn"/>
          <w:rFonts w:ascii="Times New Roman" w:hAnsi="Times New Roman" w:cs="Times New Roman"/>
          <w:b/>
          <w:color w:val="auto"/>
        </w:rPr>
        <w:t>DiscovEpi</w:t>
      </w:r>
      <w:r>
        <w:rPr>
          <w:rStyle w:val="berschrift3Zchn"/>
          <w:rFonts w:ascii="Times New Roman" w:hAnsi="Times New Roman" w:cs="Times New Roman"/>
          <w:b/>
        </w:rPr>
        <w:t xml:space="preserve"> </w:t>
      </w:r>
      <w:r w:rsidRPr="007334DB">
        <w:rPr>
          <w:rStyle w:val="berschrift3Zchn"/>
          <w:rFonts w:ascii="Times New Roman" w:hAnsi="Times New Roman" w:cs="Times New Roman"/>
          <w:b/>
          <w:color w:val="auto"/>
        </w:rPr>
        <w:t>implementation</w:t>
      </w:r>
      <w:r w:rsidRPr="002C0B06">
        <w:rPr>
          <w:rStyle w:val="berschrift3Zchn"/>
          <w:rFonts w:ascii="Times New Roman" w:hAnsi="Times New Roman" w:cs="Times New Roman"/>
          <w:b/>
        </w:rPr>
        <w:t xml:space="preserve"> </w:t>
      </w:r>
    </w:p>
    <w:p w14:paraId="39A033CE" w14:textId="17D04D36" w:rsidR="007334DB" w:rsidRPr="00C23C5E" w:rsidRDefault="007334DB" w:rsidP="007334DB">
      <w:pPr>
        <w:pStyle w:val="StandardWeb"/>
        <w:spacing w:before="0" w:beforeAutospacing="0" w:after="0" w:afterAutospacing="0" w:line="480" w:lineRule="auto"/>
        <w:jc w:val="both"/>
        <w:rPr>
          <w:sz w:val="22"/>
          <w:szCs w:val="22"/>
          <w14:ligatures w14:val="none"/>
        </w:rPr>
      </w:pPr>
      <w:r w:rsidRPr="00C23C5E">
        <w:rPr>
          <w:sz w:val="22"/>
          <w:szCs w:val="22"/>
          <w14:ligatures w14:val="none"/>
        </w:rPr>
        <w:t>The DiscovEpi algorithm is available on GitHub (</w:t>
      </w:r>
      <w:r w:rsidRPr="00C23C5E">
        <w:rPr>
          <w:sz w:val="22"/>
          <w:szCs w:val="22"/>
        </w:rPr>
        <w:t>https://github.com/cmahncke/DiscovEpi</w:t>
      </w:r>
      <w:r w:rsidRPr="00C23C5E">
        <w:rPr>
          <w:sz w:val="22"/>
          <w:szCs w:val="22"/>
          <w14:ligatures w14:val="none"/>
        </w:rPr>
        <w:t>) containing packages for the usage under Windows</w:t>
      </w:r>
      <w:r w:rsidR="00722A39">
        <w:rPr>
          <w:sz w:val="22"/>
          <w:szCs w:val="22"/>
          <w14:ligatures w14:val="none"/>
        </w:rPr>
        <w:t xml:space="preserve"> and</w:t>
      </w:r>
      <w:r w:rsidRPr="00C23C5E">
        <w:rPr>
          <w:sz w:val="22"/>
          <w:szCs w:val="22"/>
          <w14:ligatures w14:val="none"/>
        </w:rPr>
        <w:t xml:space="preserve"> Linux. DiscovEpi is implemented in Python</w:t>
      </w:r>
      <w:r w:rsidR="00722A39">
        <w:rPr>
          <w:sz w:val="22"/>
          <w:szCs w:val="22"/>
          <w14:ligatures w14:val="none"/>
        </w:rPr>
        <w:t xml:space="preserve"> 3.10</w:t>
      </w:r>
      <w:r>
        <w:rPr>
          <w:sz w:val="22"/>
          <w:szCs w:val="22"/>
          <w14:ligatures w14:val="none"/>
        </w:rPr>
        <w:t xml:space="preserve"> </w:t>
      </w:r>
      <w:sdt>
        <w:sdtPr>
          <w:rPr>
            <w:sz w:val="22"/>
            <w:szCs w:val="22"/>
            <w14:ligatures w14:val="none"/>
          </w:rPr>
          <w:alias w:val="To edit, see citavi.com/edit"/>
          <w:tag w:val="CitaviPlaceholder#6bb821c9-c0ae-42ed-969f-58f30c5bba6f"/>
          <w:id w:val="-1598560443"/>
          <w:placeholder>
            <w:docPart w:val="E888170303524EB08E810C5DD5072794"/>
          </w:placeholder>
        </w:sdtPr>
        <w:sdtContent>
          <w:r>
            <w:rPr>
              <w:sz w:val="22"/>
              <w:szCs w:val="22"/>
              <w14:ligatures w14:val="none"/>
            </w:rPr>
            <w:fldChar w:fldCharType="begin"/>
          </w:r>
          <w:r>
            <w:rPr>
              <w:sz w:val="22"/>
              <w:szCs w:val="22"/>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ZDc4MWZjLTgzMDYtNDY5Yi04MmY0LTJlZDNkZWUwMmFiOSIsIlJhbmdlTGVuZ3RoIjoxOCwiUmVmZXJlbmNlSWQiOiIxNzMzNWY1NS1lZDYwLTQzM2YtYmVjOC1mMDZiODhmMWM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aWRvIiwiTGFzdE5hbWUiOiJ2YW4gUm9zc3VtIiwiUHJvdGVjdGVkIjpmYWxzZSwiU2V4IjoyLCJDcmVhdGVkQnkiOiJfQ2VkcmljIE1haG5ja2UiLCJDcmVhdGVkT24iOiIyMDIzLTEwLTEwVDA4OjAyOjM5IiwiTW9kaWZpZWRCeSI6Il9DZWRyaWMgTWFobmNrZSIsIklkIjoiYjFlOWJiOWUtZDBiYi00YWQyLWIyZjktM2U5OGQ4MTAxN2M5IiwiTW9kaWZpZWRPbiI6IjIwMjMtMTAtMTBUMDg6MDI6Mzk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NlZHJpXFxBcHBEYXRhXFxMb2NhbFxcVGVtcFxcZWlmbTVzZzQuanBnIiwiVXJpU3RyaW5nIjoiMTczMzVmNTUtZWQ2MC00MzNmLWJlYzgtZjA2Yjg4ZjFjNW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}</w:instrText>
          </w:r>
          <w:r>
            <w:rPr>
              <w:sz w:val="22"/>
              <w:szCs w:val="22"/>
              <w14:ligatures w14:val="none"/>
            </w:rPr>
            <w:fldChar w:fldCharType="separate"/>
          </w:r>
          <w:r>
            <w:rPr>
              <w:sz w:val="22"/>
              <w:szCs w:val="22"/>
              <w14:ligatures w14:val="none"/>
            </w:rPr>
            <w:t>(van Rossum, 2010)</w:t>
          </w:r>
          <w:r>
            <w:rPr>
              <w:sz w:val="22"/>
              <w:szCs w:val="22"/>
              <w14:ligatures w14:val="none"/>
            </w:rPr>
            <w:fldChar w:fldCharType="end"/>
          </w:r>
        </w:sdtContent>
      </w:sdt>
      <w:r w:rsidRPr="00C23C5E">
        <w:rPr>
          <w:sz w:val="22"/>
          <w:szCs w:val="22"/>
          <w14:ligatures w14:val="none"/>
        </w:rPr>
        <w:t xml:space="preserve"> and the Qt framework using PySide for integration (The Qt Company, Qt for Python project; PySide, version 1.2.4. available at https://pypi.org/project/PySide). Seaborn visualization library is used to produce the epitope map in the form of a heatmap </w:t>
      </w:r>
      <w:sdt>
        <w:sdtPr>
          <w:rPr>
            <w:sz w:val="22"/>
            <w:szCs w:val="22"/>
            <w14:ligatures w14:val="none"/>
          </w:rPr>
          <w:alias w:val="To edit, see citavi.com/edit"/>
          <w:tag w:val="CitaviPlaceholder#36a50fd9-2d6f-4ea1-af7d-50fb15c3b1cc"/>
          <w:id w:val="-352811403"/>
        </w:sdtPr>
        <w:sdtContent>
          <w:r w:rsidRPr="00C23C5E">
            <w:rPr>
              <w:sz w:val="22"/>
              <w:szCs w:val="22"/>
              <w14:ligatures w14:val="none"/>
            </w:rPr>
            <w:fldChar w:fldCharType="begin"/>
          </w:r>
          <w:r w:rsidRPr="00C23C5E">
            <w:rPr>
              <w:sz w:val="22"/>
              <w:szCs w:val="22"/>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YTc4YWQwLTQ4YzgtNDk0ZS05YzVhLTBjOWFmYjJjYTM2ZiIsIlJhbmdlTGVuZ3RoIjoxNCwiUmVmZXJlbmNlSWQiOiJhZjMxZTYyMi1jNDc2LTRlN2YtYWEyOC1iYWUzYmVmNTAzN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dhc2tvbSIsIlByb3RlY3RlZCI6ZmFsc2UsIlNleCI6MiwiQ3JlYXRlZEJ5IjoiX0NlZHJpYyBNYWhuY2tlIiwiQ3JlYXRlZE9uIjoiMjAyMy0wOC0wNFQxMDowNDoyNiIsIk1vZGlmaWVkQnkiOiJfQ2VkcmljIE1haG5ja2UiLCJJZCI6ImQxZGIyNWZkLTk3MTUtNDEyZS04MGEyLWY3NjRiNTZjZjYyNSIsIk1vZGlmaWVkT24iOiIyMDIzLTA4LTA0VDEwOjA0OjI2IiwiUHJvamVjdCI6eyIkaWQiOiI4IiwiJHR5cGUiOiJTd2lzc0FjYWRlbWljLkNpdGF2aS5Qcm9qZWN0LCBTd2lzc0FjYWRlbWljLkNpdGF2aSJ9fV0sIkNpdGF0aW9uS2V5VXBkYXRlVHlwZSI6MCwiQ29sbGFib3JhdG9ycyI6W10sIkRvaSI6IjEwLjIxMTA1L2pvc3MuMDM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xMTA1L2pvc3MuMDMwMjEiLCJVcmlTdHJpbmciOiJodHRwczovL2RvaS5vcmcvMTAuMjExMDUvam9zcy4wMzAy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}</w:instrText>
          </w:r>
          <w:r w:rsidRPr="00C23C5E">
            <w:rPr>
              <w:sz w:val="22"/>
              <w:szCs w:val="22"/>
              <w14:ligatures w14:val="none"/>
            </w:rPr>
            <w:fldChar w:fldCharType="separate"/>
          </w:r>
          <w:r w:rsidRPr="00C23C5E">
            <w:rPr>
              <w:sz w:val="22"/>
              <w:szCs w:val="22"/>
              <w14:ligatures w14:val="none"/>
            </w:rPr>
            <w:t>(Waskom, 2021)</w:t>
          </w:r>
          <w:r w:rsidRPr="00C23C5E">
            <w:rPr>
              <w:sz w:val="22"/>
              <w:szCs w:val="22"/>
              <w14:ligatures w14:val="none"/>
            </w:rPr>
            <w:fldChar w:fldCharType="end"/>
          </w:r>
        </w:sdtContent>
      </w:sdt>
      <w:r w:rsidRPr="00C23C5E">
        <w:rPr>
          <w:sz w:val="22"/>
          <w:szCs w:val="22"/>
          <w14:ligatures w14:val="none"/>
        </w:rPr>
        <w:t xml:space="preserve">. As interface between the UniProt database </w:t>
      </w:r>
      <w:sdt>
        <w:sdtPr>
          <w:rPr>
            <w:sz w:val="22"/>
            <w:szCs w:val="22"/>
            <w14:ligatures w14:val="none"/>
          </w:rPr>
          <w:alias w:val="To edit, see citavi.com/edit"/>
          <w:tag w:val="CitaviPlaceholder#02f4f151-e8b9-4cec-b600-e24071e8c1af"/>
          <w:id w:val="-734239594"/>
          <w:placeholder>
            <w:docPart w:val="E888170303524EB08E810C5DD5072794"/>
          </w:placeholder>
        </w:sdtPr>
        <w:sdtContent>
          <w:r w:rsidRPr="00C23C5E">
            <w:rPr>
              <w:sz w:val="22"/>
              <w:szCs w:val="22"/>
              <w14:ligatures w14:val="none"/>
            </w:rPr>
            <w:fldChar w:fldCharType="begin"/>
          </w:r>
          <w:r>
            <w:rPr>
              <w:sz w:val="22"/>
              <w:szCs w:val="22"/>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ODE5NDMyLWE2MWYtNGNjNS04YzY3LTM0M2I3NTc2YzA4Yy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XHJcbiAgPG5zPk9taXQ8L25zPlxyXG4gIDxvcz5ENTIzLUQ1MzE8L29zPlxyXG4gIDxwcz5ENTIzLUQ1MzE8L3BzPlxyXG48L3NwPlxyXG48b3M+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xMC0zMFQyMToxODo1NC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AyZjRmMTUxLWU4YjktNGNlYy1iNjAwLWUyNDA3MWU4YzFhZiIsIlRleHQiOiIoVW5pUHJvdDogdGhlIFVuaXZlcnNhbCBQcm90ZWluIEtub3dsZWRnZWJhc2UgaW4gMjAyMywgMjAyMykiLCJXQUlWZXJzaW9uIjoiNi4xNC4wLjAifQ==}</w:instrText>
          </w:r>
          <w:r w:rsidRPr="00C23C5E">
            <w:rPr>
              <w:sz w:val="22"/>
              <w:szCs w:val="22"/>
              <w14:ligatures w14:val="none"/>
            </w:rPr>
            <w:fldChar w:fldCharType="separate"/>
          </w:r>
          <w:r w:rsidRPr="00C23C5E">
            <w:rPr>
              <w:sz w:val="22"/>
              <w:szCs w:val="22"/>
              <w14:ligatures w14:val="none"/>
            </w:rPr>
            <w:t>(UniProt: the Universal Protein Knowledgebase in 2023, 2023)</w:t>
          </w:r>
          <w:r w:rsidRPr="00C23C5E">
            <w:rPr>
              <w:sz w:val="22"/>
              <w:szCs w:val="22"/>
              <w14:ligatures w14:val="none"/>
            </w:rPr>
            <w:fldChar w:fldCharType="end"/>
          </w:r>
        </w:sdtContent>
      </w:sdt>
      <w:r w:rsidRPr="00C23C5E">
        <w:rPr>
          <w:sz w:val="22"/>
          <w:szCs w:val="22"/>
          <w14:ligatures w14:val="none"/>
        </w:rPr>
        <w:t xml:space="preserve"> and NetMHCpan </w:t>
      </w:r>
      <w:sdt>
        <w:sdtPr>
          <w:rPr>
            <w:sz w:val="22"/>
            <w:szCs w:val="22"/>
            <w14:ligatures w14:val="none"/>
          </w:rPr>
          <w:alias w:val="To edit, see citavi.com/edit"/>
          <w:tag w:val="CitaviPlaceholder#d9a0bdd0-6013-4a8f-81d4-9f9259bfe9d2"/>
          <w:id w:val="1647628197"/>
          <w:placeholder>
            <w:docPart w:val="E888170303524EB08E810C5DD5072794"/>
          </w:placeholder>
        </w:sdtPr>
        <w:sdtContent>
          <w:r w:rsidRPr="00C23C5E">
            <w:rPr>
              <w:sz w:val="22"/>
              <w:szCs w:val="22"/>
              <w14:ligatures w14:val="none"/>
            </w:rPr>
            <w:fldChar w:fldCharType="begin"/>
          </w:r>
          <w:r>
            <w:rPr>
              <w:sz w:val="22"/>
              <w:szCs w:val="22"/>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ZTA3YjQ2LTFjZjYtNGEwNi1iOWJkLTUyMjVjMjYxYTYyMy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T21pdDwvbnM+XHJcbiAgPG9zPlc0NDktVzQ1NDwvb3M+XHJcbiAgPHBzPlc0NDktVzQ1NDwvcHM+XHJcbjwvc3A+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TAtMzBUMjE6MTg6NTQ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2Q5YTBiZGQwLTYwMTMtNGE4Zi04MWQ0LTlmOTI1OWJmZTlkMiIsIlRleHQiOiIoUmV5bmlzc29uIGV0IGFsLiwgMjAyMCkiLCJXQUlWZXJzaW9uIjoiNi4xNC4wLjAifQ==}</w:instrText>
          </w:r>
          <w:r w:rsidRPr="00C23C5E">
            <w:rPr>
              <w:sz w:val="22"/>
              <w:szCs w:val="22"/>
              <w14:ligatures w14:val="none"/>
            </w:rPr>
            <w:fldChar w:fldCharType="separate"/>
          </w:r>
          <w:r w:rsidRPr="00C23C5E">
            <w:rPr>
              <w:sz w:val="22"/>
              <w:szCs w:val="22"/>
              <w14:ligatures w14:val="none"/>
            </w:rPr>
            <w:t>(Reynisson</w:t>
          </w:r>
          <w:r w:rsidRPr="00C23C5E">
            <w:rPr>
              <w:i/>
              <w:sz w:val="22"/>
              <w:szCs w:val="22"/>
              <w14:ligatures w14:val="none"/>
            </w:rPr>
            <w:t xml:space="preserve"> et al.</w:t>
          </w:r>
          <w:r w:rsidRPr="00C23C5E">
            <w:rPr>
              <w:sz w:val="22"/>
              <w:szCs w:val="22"/>
              <w14:ligatures w14:val="none"/>
            </w:rPr>
            <w:t>, 2020)</w:t>
          </w:r>
          <w:r w:rsidRPr="00C23C5E">
            <w:rPr>
              <w:sz w:val="22"/>
              <w:szCs w:val="22"/>
              <w14:ligatures w14:val="none"/>
            </w:rPr>
            <w:fldChar w:fldCharType="end"/>
          </w:r>
        </w:sdtContent>
      </w:sdt>
      <w:r w:rsidRPr="00C23C5E">
        <w:rPr>
          <w:sz w:val="22"/>
          <w:szCs w:val="22"/>
          <w14:ligatures w14:val="none"/>
        </w:rPr>
        <w:t xml:space="preserve"> we implemented REST APIs hosted by UniProt and IEDB </w:t>
      </w:r>
      <w:sdt>
        <w:sdtPr>
          <w:rPr>
            <w:sz w:val="22"/>
            <w:szCs w:val="22"/>
            <w14:ligatures w14:val="none"/>
          </w:rPr>
          <w:alias w:val="To edit, see citavi.com/edit"/>
          <w:tag w:val="CitaviPlaceholder#c49f9d1f-b2ed-43f8-99b2-8f93b1e803ad"/>
          <w:id w:val="-1172484273"/>
          <w:placeholder>
            <w:docPart w:val="E888170303524EB08E810C5DD5072794"/>
          </w:placeholder>
        </w:sdtPr>
        <w:sdtContent>
          <w:r w:rsidRPr="00C23C5E">
            <w:rPr>
              <w:sz w:val="22"/>
              <w:szCs w:val="22"/>
              <w14:ligatures w14:val="none"/>
            </w:rPr>
            <w:fldChar w:fldCharType="begin"/>
          </w:r>
          <w:r>
            <w:rPr>
              <w:sz w:val="22"/>
              <w:szCs w:val="22"/>
              <w14:ligatures w14:val="non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MjU4NjQxLTBkOTgtNGFiMy1hMzNmLTJmMWRiYzZiNzczMiIsIlJhbmdlTGVuZ3RoIjoyMSwiUmVmZXJlbmNlSWQiOiJlYTcyMDQzNi0xY2I2LTQ0NmQtOTRkMC1hZTk0NzBlOTI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MxMTE0OTAwIiwiVXJpU3RyaW5nIjoiaHR0cDovL3d3dy5uY2JpLm5sbS5uaWguZ292L3B1Ym1lZC8zMTExNDkw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zVDE0OjM3OjA4IiwiTW9kaWZpZWRCeSI6Il9DZWRyaWMgTWFobmNrZSIsIklkIjoiYmFlZDc5YzctMWQ3MS00MDQ4LWEzODItMDQ5YTZjNjRlMjU4IiwiTW9kaWZpZWRPbiI6IjIwMjMtMDgtMDNUMTQ6Mzc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2NjAyNDk4IiwiVXJpU3RyaW5nIjoiaHR0cHM6Ly93d3cubmNiaS5ubG0ubmloLmdvdi9wbWMvYXJ0aWNsZXMvUE1DNjYwMjQ5O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zVDE0OjM3OjA4IiwiTW9kaWZpZWRCeSI6Il9DZWRyaWMgTWFobmNrZSIsIklkIjoiNmNkZWZlOTEtMmRkNy00ZDI1LWFhOWMtNDE4Zjg3MGQzZTZjIiwiTW9kaWZpZWRPbiI6IjIwMjMtMDgtMDNUMTQ6Mzc6MDg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kzL25hci9na3o0NTIiLCJVcmlTdHJpbmciOiJodHRwczovL2RvaS5vcmcvMTAuMTA5My9uYXIvZ2t6NDU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NUMTQ6Mzc6MDgiLCJNb2RpZmllZEJ5IjoiX0NlZHJpYyBNYWhuY2tlIiwiSWQiOiI5ODJiZmE1ZS01YjhkLTQ4OTgtYjcxZS05NTdhYTU5YmIxM2UiLCJNb2RpZmllZE9uIjoiMjAyMy0wOC0wM1QxNDozNzowOCIsIlByb2plY3QiOnsiJHJlZiI6IjgifX1dLCJOdW1iZXIiOiJXMSIsIk9yZ2FuaXphdGlvbnMiOltdLCJPdGhlcnNJbnZvbHZlZCI6W10sIlBhZ2VSYW5nZSI6IjxzcD5cclxuICA8bnM+T21pdDwvbnM+XHJcbiAgPG9zPlc1MDItVzUwNjwvb3M+XHJcbiAgPHBzPlc1MDItVzUwNjwvcHM+XHJcbjwvc3A+XHJcbjxvcz5XNTAyLVc1MDY8L29zPiIsIlBlcmlvZGljYWwiOnsiJGlkIjoiMzA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}</w:instrText>
          </w:r>
          <w:r w:rsidRPr="00C23C5E">
            <w:rPr>
              <w:sz w:val="22"/>
              <w:szCs w:val="22"/>
              <w14:ligatures w14:val="none"/>
            </w:rPr>
            <w:fldChar w:fldCharType="separate"/>
          </w:r>
          <w:r w:rsidRPr="00C23C5E">
            <w:rPr>
              <w:sz w:val="22"/>
              <w:szCs w:val="22"/>
              <w14:ligatures w14:val="none"/>
            </w:rPr>
            <w:t>(Dhanda</w:t>
          </w:r>
          <w:r w:rsidRPr="00C23C5E">
            <w:rPr>
              <w:i/>
              <w:sz w:val="22"/>
              <w:szCs w:val="22"/>
              <w14:ligatures w14:val="none"/>
            </w:rPr>
            <w:t xml:space="preserve"> et al.</w:t>
          </w:r>
          <w:r w:rsidRPr="00C23C5E">
            <w:rPr>
              <w:sz w:val="22"/>
              <w:szCs w:val="22"/>
              <w14:ligatures w14:val="none"/>
            </w:rPr>
            <w:t>, 2019)</w:t>
          </w:r>
          <w:r w:rsidRPr="00C23C5E">
            <w:rPr>
              <w:sz w:val="22"/>
              <w:szCs w:val="22"/>
              <w14:ligatures w14:val="none"/>
            </w:rPr>
            <w:fldChar w:fldCharType="end"/>
          </w:r>
        </w:sdtContent>
      </w:sdt>
      <w:r w:rsidRPr="00C23C5E">
        <w:rPr>
          <w:sz w:val="22"/>
          <w:szCs w:val="22"/>
          <w14:ligatures w14:val="none"/>
        </w:rPr>
        <w:t>. NetMHCpan (version 4.1) is implemented in the python scripts and executables. NetMHCpan generates a score of predicted strength of peptide</w:t>
      </w:r>
      <w:r>
        <w:rPr>
          <w:sz w:val="22"/>
          <w:szCs w:val="22"/>
          <w14:ligatures w14:val="none"/>
        </w:rPr>
        <w:t>-MHC</w:t>
      </w:r>
      <w:r w:rsidRPr="00C23C5E">
        <w:rPr>
          <w:sz w:val="22"/>
          <w:szCs w:val="22"/>
          <w14:ligatures w14:val="none"/>
        </w:rPr>
        <w:t xml:space="preserve"> binding, which is based on a trained neuronal network. This neuronal network calculates the strength of binding based on amino acid properties, peptide-MHC interactions and experimentally measured binding affinities</w:t>
      </w:r>
      <w:sdt>
        <w:sdtPr>
          <w:rPr>
            <w:color w:val="000000"/>
            <w:sz w:val="22"/>
            <w:szCs w:val="22"/>
          </w:rPr>
          <w:alias w:val="To edit, see citavi.com/edit"/>
          <w:tag w:val="CitaviPlaceholder#8ae7a1e1-f271-4cc0-c1c1-adaa33db04ba"/>
          <w:id w:val="1034390306"/>
        </w:sdtPr>
        <w:sdtContent>
          <w:r w:rsidRPr="00C23C5E">
            <w:rPr>
              <w:color w:val="000000"/>
              <w:sz w:val="22"/>
              <w:szCs w:val="22"/>
            </w:rPr>
            <w:t xml:space="preserve"> </w:t>
          </w:r>
          <w:r w:rsidRPr="00C23C5E">
            <w:rPr>
              <w:color w:val="000000"/>
              <w:sz w:val="22"/>
              <w:szCs w:val="22"/>
            </w:rPr>
            <w:fldChar w:fldCharType="begin"/>
          </w:r>
          <w:r>
            <w:rPr>
              <w:color w:val="000000"/>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RiYmJiLTMyYjctZjQzNy01MzFkLWYwM2I1ZWVmYmE5NS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T21pdDwvbnM+XHJcbiAgPG9zPlc0NDktVzQ1NDwvb3M+XHJcbiAgPHBzPlc0NDktVzQ1NDwvcHM+XHJcbjwvc3A+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TAtMzBUMjE6MTg6NTQ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zhhZTdhMWUxLWYyNzEtNGNjMC1jMWMxLWFkYWEzM2RiMDRiYSIsIlRleHQiOiIoUmV5bmlzc29uIGV0IGFsLiwgMjAyMCkiLCJXQUlWZXJzaW9uIjoiNi4xNC4wLjAifQ==}</w:instrText>
          </w:r>
          <w:r w:rsidRPr="00C23C5E">
            <w:rPr>
              <w:color w:val="000000"/>
              <w:sz w:val="22"/>
              <w:szCs w:val="22"/>
            </w:rPr>
            <w:fldChar w:fldCharType="separate"/>
          </w:r>
          <w:r w:rsidRPr="00C23C5E">
            <w:rPr>
              <w:color w:val="000000"/>
              <w:sz w:val="22"/>
              <w:szCs w:val="22"/>
            </w:rPr>
            <w:t>(Reynisson</w:t>
          </w:r>
          <w:r w:rsidRPr="00C23C5E">
            <w:rPr>
              <w:i/>
              <w:color w:val="000000"/>
              <w:sz w:val="22"/>
              <w:szCs w:val="22"/>
            </w:rPr>
            <w:t xml:space="preserve"> et al.</w:t>
          </w:r>
          <w:r w:rsidRPr="00C23C5E">
            <w:rPr>
              <w:color w:val="000000"/>
              <w:sz w:val="22"/>
              <w:szCs w:val="22"/>
            </w:rPr>
            <w:t>, 2020)</w:t>
          </w:r>
          <w:r w:rsidRPr="00C23C5E">
            <w:rPr>
              <w:color w:val="000000"/>
              <w:sz w:val="22"/>
              <w:szCs w:val="22"/>
            </w:rPr>
            <w:fldChar w:fldCharType="end"/>
          </w:r>
        </w:sdtContent>
      </w:sdt>
      <w:r w:rsidRPr="00C23C5E">
        <w:rPr>
          <w:sz w:val="22"/>
          <w:szCs w:val="22"/>
          <w14:ligatures w14:val="none"/>
        </w:rPr>
        <w:t>. This score is compared to the distribution of scores in a large, maintained reference library, and NetMHCpan</w:t>
      </w:r>
      <w:r w:rsidRPr="00C23C5E" w:rsidDel="0034476A">
        <w:rPr>
          <w:sz w:val="22"/>
          <w:szCs w:val="22"/>
          <w14:ligatures w14:val="none"/>
        </w:rPr>
        <w:t xml:space="preserve"> </w:t>
      </w:r>
      <w:r w:rsidRPr="00C23C5E">
        <w:rPr>
          <w:sz w:val="22"/>
          <w:szCs w:val="22"/>
          <w14:ligatures w14:val="none"/>
        </w:rPr>
        <w:t>provides a percentile rank as a measure of the relative strength of the predicted peptide-MHC-I binding.</w:t>
      </w:r>
    </w:p>
    <w:p w14:paraId="51F03662" w14:textId="77777777" w:rsidR="007334DB" w:rsidRPr="00C23C5E" w:rsidRDefault="007334DB" w:rsidP="007334DB">
      <w:pPr>
        <w:pStyle w:val="StandardWeb"/>
        <w:spacing w:before="0" w:beforeAutospacing="0" w:after="0" w:afterAutospacing="0" w:line="480" w:lineRule="auto"/>
        <w:jc w:val="both"/>
        <w:rPr>
          <w:sz w:val="22"/>
          <w:szCs w:val="22"/>
          <w14:ligatures w14:val="none"/>
        </w:rPr>
      </w:pPr>
      <w:r w:rsidRPr="00C23C5E">
        <w:rPr>
          <w:sz w:val="22"/>
          <w:szCs w:val="22"/>
          <w14:ligatures w14:val="none"/>
        </w:rPr>
        <w:t>The file also contains an overview about the query parameters and retrieved sequences and is named “unp_ORGANISM_LOCATION.xlsx” where the bold letters are replaced by the respective input.  After epitope prediction the retrieved epitopes with position and normalized binding score, the described protein scores, and meta-data (UniProt-ID, Protein name, UniProt-Link) are saved to a spreadsheet named “nmp_ORGANISM_LOCATION_ALLELE.xlsx” in the previously specified directory. The file also contains data about the number of occurrences of each epitope and the query parameters.</w:t>
      </w:r>
    </w:p>
    <w:p w14:paraId="0763318F" w14:textId="77777777" w:rsidR="007334DB" w:rsidRPr="00C23C5E" w:rsidRDefault="007334DB" w:rsidP="007334DB">
      <w:pPr>
        <w:pStyle w:val="StandardWeb"/>
        <w:spacing w:before="0" w:beforeAutospacing="0" w:after="0" w:afterAutospacing="0" w:line="480" w:lineRule="auto"/>
        <w:jc w:val="both"/>
        <w:rPr>
          <w:sz w:val="22"/>
          <w:szCs w:val="22"/>
          <w14:ligatures w14:val="none"/>
        </w:rPr>
      </w:pPr>
    </w:p>
    <w:p w14:paraId="0370FA45" w14:textId="77777777" w:rsidR="007334DB" w:rsidRPr="007334DB" w:rsidRDefault="007334DB" w:rsidP="007334DB">
      <w:pPr>
        <w:rPr>
          <w:rFonts w:ascii="Times New Roman" w:eastAsia="Times New Roman" w:hAnsi="Times New Roman" w:cs="Times New Roman"/>
          <w:b/>
          <w:bCs/>
          <w:kern w:val="0"/>
          <w:sz w:val="24"/>
          <w:szCs w:val="24"/>
          <w:lang w:eastAsia="en-GB"/>
        </w:rPr>
      </w:pPr>
      <w:r w:rsidRPr="007334DB">
        <w:rPr>
          <w:rFonts w:ascii="Times New Roman" w:hAnsi="Times New Roman" w:cs="Times New Roman"/>
          <w:b/>
          <w:bCs/>
          <w:sz w:val="24"/>
          <w:szCs w:val="24"/>
        </w:rPr>
        <w:t>DiscovEpi epitope density and average binding score</w:t>
      </w:r>
    </w:p>
    <w:p w14:paraId="203DC8D7" w14:textId="77777777" w:rsidR="007334DB" w:rsidRPr="00AD05E4" w:rsidRDefault="007334DB" w:rsidP="007334DB">
      <w:pPr>
        <w:spacing w:after="0" w:line="480" w:lineRule="auto"/>
        <w:jc w:val="both"/>
        <w:rPr>
          <w:rFonts w:ascii="Times New Roman" w:eastAsia="Times New Roman" w:hAnsi="Times New Roman" w:cs="Times New Roman"/>
          <w:b/>
          <w:bCs/>
          <w:kern w:val="0"/>
          <w:sz w:val="24"/>
          <w:szCs w:val="24"/>
          <w:lang w:eastAsia="en-GB"/>
        </w:rPr>
      </w:pPr>
      <w:r w:rsidRPr="00C23C5E">
        <w:rPr>
          <w:rFonts w:ascii="Times New Roman" w:eastAsia="Times New Roman" w:hAnsi="Times New Roman" w:cs="Times New Roman"/>
          <w:kern w:val="0"/>
          <w:lang w:eastAsia="en-GB"/>
          <w14:ligatures w14:val="none"/>
        </w:rPr>
        <w:t>DiscovEpi allow</w:t>
      </w:r>
      <w:r>
        <w:rPr>
          <w:rFonts w:ascii="Times New Roman" w:eastAsia="Times New Roman" w:hAnsi="Times New Roman" w:cs="Times New Roman"/>
          <w:kern w:val="0"/>
          <w:lang w:eastAsia="en-GB"/>
          <w14:ligatures w14:val="none"/>
        </w:rPr>
        <w:t>s</w:t>
      </w:r>
      <w:r w:rsidRPr="00C23C5E">
        <w:rPr>
          <w:rFonts w:ascii="Times New Roman" w:eastAsia="Times New Roman" w:hAnsi="Times New Roman" w:cs="Times New Roman"/>
          <w:kern w:val="0"/>
          <w:lang w:eastAsia="en-GB"/>
          <w14:ligatures w14:val="none"/>
        </w:rPr>
        <w:t xml:space="preserve"> the protein-centric search for </w:t>
      </w:r>
      <w:r>
        <w:rPr>
          <w:rFonts w:ascii="Times New Roman" w:eastAsia="Times New Roman" w:hAnsi="Times New Roman" w:cs="Times New Roman"/>
          <w:kern w:val="0"/>
          <w:lang w:eastAsia="en-GB"/>
          <w14:ligatures w14:val="none"/>
        </w:rPr>
        <w:t xml:space="preserve">putative MHC-class I binding </w:t>
      </w:r>
      <w:r w:rsidRPr="00C23C5E">
        <w:rPr>
          <w:rFonts w:ascii="Times New Roman" w:eastAsia="Times New Roman" w:hAnsi="Times New Roman" w:cs="Times New Roman"/>
          <w:kern w:val="0"/>
          <w:lang w:eastAsia="en-GB"/>
          <w14:ligatures w14:val="none"/>
        </w:rPr>
        <w:t>epitopes in whole proteom</w:t>
      </w:r>
      <w:r>
        <w:rPr>
          <w:rFonts w:ascii="Times New Roman" w:eastAsia="Times New Roman" w:hAnsi="Times New Roman" w:cs="Times New Roman"/>
          <w:kern w:val="0"/>
          <w:lang w:eastAsia="en-GB"/>
          <w14:ligatures w14:val="none"/>
        </w:rPr>
        <w:t>e</w:t>
      </w:r>
      <w:r w:rsidRPr="00C23C5E">
        <w:rPr>
          <w:rFonts w:ascii="Times New Roman" w:eastAsia="Times New Roman" w:hAnsi="Times New Roman" w:cs="Times New Roman"/>
          <w:kern w:val="0"/>
          <w:lang w:eastAsia="en-GB"/>
          <w14:ligatures w14:val="none"/>
        </w:rPr>
        <w:t xml:space="preserve">s </w:t>
      </w:r>
      <w:r>
        <w:rPr>
          <w:rFonts w:ascii="Times New Roman" w:eastAsia="Times New Roman" w:hAnsi="Times New Roman" w:cs="Times New Roman"/>
          <w:kern w:val="0"/>
          <w:lang w:eastAsia="en-GB"/>
          <w14:ligatures w14:val="none"/>
        </w:rPr>
        <w:t xml:space="preserve">based on </w:t>
      </w:r>
      <w:r w:rsidRPr="00C23C5E">
        <w:rPr>
          <w:rFonts w:ascii="Times New Roman" w:eastAsia="Times New Roman" w:hAnsi="Times New Roman" w:cs="Times New Roman"/>
          <w:kern w:val="0"/>
          <w:lang w:eastAsia="en-GB"/>
          <w14:ligatures w14:val="none"/>
        </w:rPr>
        <w:t>the epitope density and average binding score</w:t>
      </w:r>
      <w:r>
        <w:rPr>
          <w:rFonts w:ascii="Times New Roman" w:eastAsia="Times New Roman" w:hAnsi="Times New Roman" w:cs="Times New Roman"/>
          <w:kern w:val="0"/>
          <w:lang w:eastAsia="en-GB"/>
          <w14:ligatures w14:val="none"/>
        </w:rPr>
        <w:t xml:space="preserve"> of predicted epitopes</w:t>
      </w:r>
      <w:r w:rsidRPr="00C23C5E">
        <w:rPr>
          <w:rFonts w:ascii="Times New Roman" w:eastAsia="Times New Roman" w:hAnsi="Times New Roman" w:cs="Times New Roman"/>
          <w:kern w:val="0"/>
          <w:lang w:eastAsia="en-GB"/>
          <w14:ligatures w14:val="none"/>
        </w:rPr>
        <w:t xml:space="preserve">. The </w:t>
      </w:r>
      <w:r>
        <w:rPr>
          <w:rFonts w:ascii="Times New Roman" w:eastAsia="Times New Roman" w:hAnsi="Times New Roman" w:cs="Times New Roman"/>
          <w:kern w:val="0"/>
          <w:lang w:eastAsia="en-GB"/>
          <w14:ligatures w14:val="none"/>
        </w:rPr>
        <w:t xml:space="preserve">binding </w:t>
      </w:r>
      <w:r>
        <w:rPr>
          <w:rFonts w:ascii="Times New Roman" w:eastAsia="Times New Roman" w:hAnsi="Times New Roman" w:cs="Times New Roman"/>
          <w:kern w:val="0"/>
          <w:lang w:eastAsia="en-GB"/>
          <w14:ligatures w14:val="none"/>
        </w:rPr>
        <w:lastRenderedPageBreak/>
        <w:t xml:space="preserve">score given by DiscovEpi is based on the </w:t>
      </w:r>
      <w:r w:rsidRPr="00C23C5E">
        <w:rPr>
          <w:rFonts w:ascii="Times New Roman" w:eastAsia="Times New Roman" w:hAnsi="Times New Roman" w:cs="Times New Roman"/>
          <w:kern w:val="0"/>
          <w:lang w:eastAsia="en-GB"/>
          <w14:ligatures w14:val="none"/>
        </w:rPr>
        <w:t xml:space="preserve">percentile rank </w:t>
      </w:r>
      <w:r>
        <w:rPr>
          <w:rFonts w:ascii="Times New Roman" w:eastAsia="Times New Roman" w:hAnsi="Times New Roman" w:cs="Times New Roman"/>
          <w:kern w:val="0"/>
          <w:lang w:eastAsia="en-GB"/>
          <w14:ligatures w14:val="none"/>
        </w:rPr>
        <w:t>of each epitope as one of the output metrics from NetMHCpan. The percentile rank represents the relative binding affinity compared to a large</w:t>
      </w:r>
      <w:r w:rsidRPr="00C23C5E">
        <w:rPr>
          <w:rFonts w:ascii="Times New Roman" w:eastAsia="Times New Roman" w:hAnsi="Times New Roman" w:cs="Times New Roman"/>
          <w:kern w:val="0"/>
          <w:lang w:eastAsia="en-GB"/>
          <w14:ligatures w14:val="none"/>
        </w:rPr>
        <w:t xml:space="preserve"> reference group, including binding affinity scores for a diverse set of peptides and MHC </w:t>
      </w:r>
      <w:r>
        <w:rPr>
          <w:rFonts w:ascii="Times New Roman" w:eastAsia="Times New Roman" w:hAnsi="Times New Roman" w:cs="Times New Roman"/>
          <w:kern w:val="0"/>
          <w:lang w:eastAsia="en-GB"/>
          <w14:ligatures w14:val="none"/>
        </w:rPr>
        <w:t xml:space="preserve">class I </w:t>
      </w:r>
      <w:r w:rsidRPr="00C23C5E">
        <w:rPr>
          <w:rFonts w:ascii="Times New Roman" w:eastAsia="Times New Roman" w:hAnsi="Times New Roman" w:cs="Times New Roman"/>
          <w:kern w:val="0"/>
          <w:lang w:eastAsia="en-GB"/>
          <w14:ligatures w14:val="none"/>
        </w:rPr>
        <w:t xml:space="preserve">molecules from experimental measurements and known MHC </w:t>
      </w:r>
      <w:r>
        <w:rPr>
          <w:rFonts w:ascii="Times New Roman" w:eastAsia="Times New Roman" w:hAnsi="Times New Roman" w:cs="Times New Roman"/>
          <w:kern w:val="0"/>
          <w:lang w:eastAsia="en-GB"/>
          <w14:ligatures w14:val="none"/>
        </w:rPr>
        <w:t xml:space="preserve">class I </w:t>
      </w:r>
      <w:r w:rsidRPr="00C23C5E">
        <w:rPr>
          <w:rFonts w:ascii="Times New Roman" w:eastAsia="Times New Roman" w:hAnsi="Times New Roman" w:cs="Times New Roman"/>
          <w:kern w:val="0"/>
          <w:lang w:eastAsia="en-GB"/>
          <w14:ligatures w14:val="none"/>
        </w:rPr>
        <w:t xml:space="preserve">binding datasets. </w:t>
      </w:r>
      <w:r>
        <w:rPr>
          <w:rFonts w:ascii="Times New Roman" w:eastAsia="Times New Roman" w:hAnsi="Times New Roman" w:cs="Times New Roman"/>
          <w:kern w:val="0"/>
          <w:lang w:eastAsia="en-GB"/>
          <w14:ligatures w14:val="none"/>
        </w:rPr>
        <w:t xml:space="preserve">It </w:t>
      </w:r>
      <w:r w:rsidRPr="00C23C5E">
        <w:rPr>
          <w:rFonts w:ascii="Times New Roman" w:eastAsia="Times New Roman" w:hAnsi="Times New Roman" w:cs="Times New Roman"/>
          <w:kern w:val="0"/>
          <w:lang w:eastAsia="en-GB"/>
          <w14:ligatures w14:val="none"/>
        </w:rPr>
        <w:t xml:space="preserve">is </w:t>
      </w:r>
      <w:r>
        <w:rPr>
          <w:rFonts w:ascii="Times New Roman" w:eastAsia="Times New Roman" w:hAnsi="Times New Roman" w:cs="Times New Roman"/>
          <w:kern w:val="0"/>
          <w:lang w:eastAsia="en-GB"/>
          <w14:ligatures w14:val="none"/>
        </w:rPr>
        <w:t xml:space="preserve">also </w:t>
      </w:r>
      <w:r w:rsidRPr="00C23C5E">
        <w:rPr>
          <w:rFonts w:ascii="Times New Roman" w:eastAsia="Times New Roman" w:hAnsi="Times New Roman" w:cs="Times New Roman"/>
          <w:kern w:val="0"/>
          <w:lang w:eastAsia="en-GB"/>
          <w14:ligatures w14:val="none"/>
        </w:rPr>
        <w:t xml:space="preserve">used by DiscovEpi to discard peptides </w:t>
      </w:r>
      <w:r>
        <w:rPr>
          <w:rFonts w:ascii="Times New Roman" w:eastAsia="Times New Roman" w:hAnsi="Times New Roman" w:cs="Times New Roman"/>
          <w:kern w:val="0"/>
          <w:lang w:eastAsia="en-GB"/>
          <w14:ligatures w14:val="none"/>
        </w:rPr>
        <w:t xml:space="preserve">scoring </w:t>
      </w:r>
      <w:commentRangeStart w:id="0"/>
      <w:ins w:id="1" w:author="Cammann, Clemens" w:date="2023-10-24T11:43:00Z">
        <w:r>
          <w:rPr>
            <w:rFonts w:ascii="Times New Roman" w:eastAsia="Times New Roman" w:hAnsi="Times New Roman" w:cs="Times New Roman"/>
            <w:kern w:val="0"/>
            <w:lang w:eastAsia="en-GB"/>
            <w14:ligatures w14:val="none"/>
          </w:rPr>
          <w:t>below ?</w:t>
        </w:r>
      </w:ins>
      <w:del w:id="2" w:author="Cammann, Clemens" w:date="2023-10-24T11:43:00Z">
        <w:r w:rsidDel="00D8544A">
          <w:rPr>
            <w:rFonts w:ascii="Times New Roman" w:eastAsia="Times New Roman" w:hAnsi="Times New Roman" w:cs="Times New Roman"/>
            <w:kern w:val="0"/>
            <w:lang w:eastAsia="en-GB"/>
            <w14:ligatures w14:val="none"/>
          </w:rPr>
          <w:delText>worse than</w:delText>
        </w:r>
      </w:del>
      <w:r w:rsidRPr="00C23C5E">
        <w:rPr>
          <w:rFonts w:ascii="Times New Roman" w:eastAsia="Times New Roman" w:hAnsi="Times New Roman" w:cs="Times New Roman"/>
          <w:kern w:val="0"/>
          <w:lang w:eastAsia="en-GB"/>
          <w14:ligatures w14:val="none"/>
        </w:rPr>
        <w:t xml:space="preserve"> </w:t>
      </w:r>
      <w:commentRangeEnd w:id="0"/>
      <w:r>
        <w:rPr>
          <w:rStyle w:val="Kommentarzeichen"/>
        </w:rPr>
        <w:commentReference w:id="0"/>
      </w:r>
      <w:r w:rsidRPr="00C23C5E">
        <w:rPr>
          <w:rFonts w:ascii="Times New Roman" w:eastAsia="Times New Roman" w:hAnsi="Times New Roman" w:cs="Times New Roman"/>
          <w:kern w:val="0"/>
          <w:lang w:eastAsia="en-GB"/>
          <w14:ligatures w14:val="none"/>
        </w:rPr>
        <w:t xml:space="preserve">a specific percentile rank (default value = 3), assuming these peptides are non-binders </w:t>
      </w:r>
      <w:sdt>
        <w:sdtPr>
          <w:rPr>
            <w:rFonts w:ascii="Times New Roman" w:hAnsi="Times New Roman" w:cs="Times New Roman"/>
            <w:color w:val="000000"/>
          </w:rPr>
          <w:alias w:val="To edit, see citavi.com/edit"/>
          <w:tag w:val="CitaviPlaceholder#c4929c99-9025-1a75-d46d-48e4daf50fd0"/>
          <w:id w:val="1732584756"/>
        </w:sdtPr>
        <w:sdtContent>
          <w:r w:rsidRPr="00C23C5E">
            <w:rPr>
              <w:rFonts w:ascii="Times New Roman" w:hAnsi="Times New Roman" w:cs="Times New Roman"/>
              <w:color w:val="000000"/>
            </w:rPr>
            <w:fldChar w:fldCharType="begin"/>
          </w:r>
          <w:r>
            <w:rPr>
              <w:rFonts w:ascii="Times New Roman" w:hAnsi="Times New Roman" w:cs="Times New Roman"/>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YzgwNjYwLTI3MzYtODk5MC1iNzM0LTRiMWY2MDQ4YTNlZi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T21pdDwvbnM+XHJcbiAgPG9zPlc0NDktVzQ1NDwvb3M+XHJcbiAgPHBzPlc0NDktVzQ1NDwvcHM+XHJcbjwvc3A+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TAtMzBUMjE6MTg6NTQ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2M0OTI5Yzk5LTkwMjUtMWE3NS1kNDZkLTQ4ZTRkYWY1MGZkMCIsIlRleHQiOiIoUmV5bmlzc29uIGV0IGFsLiwgMjAyMCkiLCJXQUlWZXJzaW9uIjoiNi4xNC4wLjAifQ==}</w:instrText>
          </w:r>
          <w:r w:rsidRPr="00C23C5E">
            <w:rPr>
              <w:rFonts w:ascii="Times New Roman" w:hAnsi="Times New Roman" w:cs="Times New Roman"/>
              <w:color w:val="000000"/>
            </w:rPr>
            <w:fldChar w:fldCharType="separate"/>
          </w:r>
          <w:r w:rsidRPr="00C23C5E">
            <w:rPr>
              <w:rFonts w:ascii="Times New Roman" w:hAnsi="Times New Roman" w:cs="Times New Roman"/>
              <w:color w:val="000000"/>
            </w:rPr>
            <w:t>(Reynisson</w:t>
          </w:r>
          <w:r w:rsidRPr="00C23C5E">
            <w:rPr>
              <w:rFonts w:ascii="Times New Roman" w:hAnsi="Times New Roman" w:cs="Times New Roman"/>
              <w:i/>
              <w:color w:val="000000"/>
            </w:rPr>
            <w:t xml:space="preserve"> et al.</w:t>
          </w:r>
          <w:r w:rsidRPr="00C23C5E">
            <w:rPr>
              <w:rFonts w:ascii="Times New Roman" w:hAnsi="Times New Roman" w:cs="Times New Roman"/>
              <w:color w:val="000000"/>
            </w:rPr>
            <w:t>, 2020)</w:t>
          </w:r>
          <w:r w:rsidRPr="00C23C5E">
            <w:rPr>
              <w:rFonts w:ascii="Times New Roman" w:hAnsi="Times New Roman" w:cs="Times New Roman"/>
              <w:color w:val="000000"/>
            </w:rPr>
            <w:fldChar w:fldCharType="end"/>
          </w:r>
        </w:sdtContent>
      </w:sdt>
      <w:r w:rsidRPr="00C23C5E">
        <w:rPr>
          <w:rFonts w:ascii="Times New Roman" w:eastAsia="Times New Roman" w:hAnsi="Times New Roman" w:cs="Times New Roman"/>
          <w:kern w:val="0"/>
          <w:lang w:eastAsia="en-GB"/>
          <w14:ligatures w14:val="none"/>
        </w:rPr>
        <w:t xml:space="preserve">. To compare the epitopes in the resulting limited set of high affinity binders the DiscovEpi epitope score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e</m:t>
            </m:r>
          </m:sub>
        </m:sSub>
      </m:oMath>
      <w:r w:rsidRPr="00C23C5E">
        <w:rPr>
          <w:rFonts w:ascii="Times New Roman" w:eastAsia="Times New Roman" w:hAnsi="Times New Roman" w:cs="Times New Roman"/>
          <w:kern w:val="0"/>
          <w:lang w:eastAsia="en-GB"/>
          <w14:ligatures w14:val="none"/>
        </w:rPr>
        <w:t xml:space="preserve"> is computed by normalizing the percentile rank to values between</w:t>
      </w:r>
      <w:r>
        <w:rPr>
          <w:rFonts w:ascii="Times New Roman" w:eastAsia="Times New Roman" w:hAnsi="Times New Roman" w:cs="Times New Roman"/>
          <w:kern w:val="0"/>
          <w:lang w:eastAsia="en-GB"/>
          <w14:ligatures w14:val="none"/>
        </w:rPr>
        <w:t xml:space="preserve"> 0 and 1 (Formula 1).</w:t>
      </w:r>
    </w:p>
    <w:p w14:paraId="7D4E942D" w14:textId="77777777" w:rsidR="007334DB" w:rsidRDefault="007334DB" w:rsidP="007334DB">
      <w:pPr>
        <w:spacing w:after="0" w:line="480" w:lineRule="auto"/>
        <w:jc w:val="both"/>
        <w:rPr>
          <w:rFonts w:ascii="Times New Roman" w:eastAsia="Times New Roman" w:hAnsi="Times New Roman" w:cs="Times New Roman"/>
          <w:kern w:val="0"/>
          <w:lang w:eastAsia="en-GB"/>
          <w14:ligatures w14:val="none"/>
        </w:rPr>
      </w:pPr>
    </w:p>
    <w:p w14:paraId="4A978BC4" w14:textId="77777777" w:rsidR="007334DB" w:rsidRPr="00BE34EF" w:rsidRDefault="007334DB" w:rsidP="007334DB">
      <w:pPr>
        <w:spacing w:after="0" w:line="48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Formula 1: Epitope density score. The percentile rank is normalized over the threshold (default value = 3). The difference between the threshold and percentile rank is divided by the threshold.</w:t>
      </w:r>
    </w:p>
    <w:p w14:paraId="32D9BD23" w14:textId="77777777" w:rsidR="007334DB" w:rsidRPr="001F4AE9" w:rsidRDefault="00000000" w:rsidP="007334DB">
      <w:pPr>
        <w:spacing w:after="0" w:line="480" w:lineRule="auto"/>
        <w:jc w:val="both"/>
        <w:rPr>
          <w:rFonts w:ascii="Times New Roman" w:eastAsia="Times New Roman" w:hAnsi="Times New Roman" w:cs="Times New Roman"/>
          <w:kern w:val="0"/>
          <w:lang w:eastAsia="en-GB"/>
          <w14:ligatures w14:val="none"/>
        </w:rPr>
      </w:pPr>
      <m:oMathPara>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e</m:t>
              </m:r>
            </m:sub>
          </m:sSub>
          <m:r>
            <w:rPr>
              <w:rFonts w:ascii="Cambria Math" w:eastAsia="Times New Roman" w:hAnsi="Cambria Math" w:cs="Times New Roman"/>
              <w:kern w:val="0"/>
              <w:lang w:eastAsia="en-GB"/>
              <w14:ligatures w14:val="none"/>
            </w:rPr>
            <m:t xml:space="preserve">= </m:t>
          </m:r>
          <m:f>
            <m:fPr>
              <m:ctrlPr>
                <w:rPr>
                  <w:rFonts w:ascii="Cambria Math" w:eastAsia="Times New Roman" w:hAnsi="Cambria Math" w:cs="Times New Roman"/>
                  <w:i/>
                  <w:kern w:val="0"/>
                  <w:lang w:eastAsia="en-GB"/>
                  <w14:ligatures w14:val="none"/>
                </w:rPr>
              </m:ctrlPr>
            </m:fPr>
            <m:num>
              <m:r>
                <w:rPr>
                  <w:rFonts w:ascii="Cambria Math" w:eastAsia="Times New Roman" w:hAnsi="Cambria Math" w:cs="Times New Roman"/>
                  <w:kern w:val="0"/>
                  <w:lang w:eastAsia="en-GB"/>
                  <w14:ligatures w14:val="none"/>
                </w:rPr>
                <m:t>threshold-%rank</m:t>
              </m:r>
            </m:num>
            <m:den>
              <m:r>
                <w:rPr>
                  <w:rFonts w:ascii="Cambria Math" w:eastAsia="Times New Roman" w:hAnsi="Cambria Math" w:cs="Times New Roman"/>
                  <w:kern w:val="0"/>
                  <w:lang w:eastAsia="en-GB"/>
                  <w14:ligatures w14:val="none"/>
                </w:rPr>
                <m:t>threshold</m:t>
              </m:r>
            </m:den>
          </m:f>
        </m:oMath>
      </m:oMathPara>
    </w:p>
    <w:p w14:paraId="6639C6DF" w14:textId="77777777" w:rsidR="007334DB" w:rsidRDefault="007334DB" w:rsidP="007334DB">
      <w:pPr>
        <w:spacing w:after="0" w:line="48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epitope density score allows interpretation of protein sequences based on their density of potential epitopes. The epitope scores (Formula 1) are then used to compute the overall epitope score for the whole protein sequence by averaging over retrieved epitope scores and every possible epitope (Formula 2).</w:t>
      </w:r>
    </w:p>
    <w:p w14:paraId="518F4D13" w14:textId="77777777" w:rsidR="007334DB" w:rsidRPr="002C0B06" w:rsidRDefault="007334DB" w:rsidP="007334DB">
      <w:pPr>
        <w:spacing w:after="0" w:line="480" w:lineRule="auto"/>
        <w:jc w:val="both"/>
        <w:rPr>
          <w:rFonts w:ascii="Times New Roman" w:eastAsia="Times New Roman" w:hAnsi="Times New Roman" w:cs="Times New Roman"/>
          <w:kern w:val="0"/>
          <w:lang w:eastAsia="en-GB"/>
          <w14:ligatures w14:val="none"/>
        </w:rPr>
      </w:pPr>
    </w:p>
    <w:p w14:paraId="018CB99B" w14:textId="77777777" w:rsidR="007334DB" w:rsidRDefault="007334DB" w:rsidP="007334DB">
      <w:pPr>
        <w:spacing w:after="0" w:line="48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Formula 2: Protein density score.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p</m:t>
            </m:r>
          </m:sub>
        </m:sSub>
      </m:oMath>
      <w:r w:rsidRPr="002C0B06">
        <w:rPr>
          <w:rFonts w:ascii="Times New Roman" w:eastAsia="Times New Roman" w:hAnsi="Times New Roman" w:cs="Times New Roman"/>
          <w:kern w:val="0"/>
          <w:lang w:eastAsia="en-GB"/>
          <w14:ligatures w14:val="none"/>
        </w:rPr>
        <w:t xml:space="preserve"> is the </w:t>
      </w:r>
      <w:r>
        <w:rPr>
          <w:rFonts w:ascii="Times New Roman" w:eastAsia="Times New Roman" w:hAnsi="Times New Roman" w:cs="Times New Roman"/>
          <w:kern w:val="0"/>
          <w:lang w:eastAsia="en-GB"/>
          <w14:ligatures w14:val="none"/>
        </w:rPr>
        <w:t>protein</w:t>
      </w:r>
      <w:r w:rsidRPr="002C0B06">
        <w:rPr>
          <w:rFonts w:ascii="Times New Roman" w:eastAsia="Times New Roman" w:hAnsi="Times New Roman" w:cs="Times New Roman"/>
          <w:kern w:val="0"/>
          <w:lang w:eastAsia="en-GB"/>
          <w14:ligatures w14:val="none"/>
        </w:rPr>
        <w:t xml:space="preserve"> sequence length and </w:t>
      </w:r>
      <w:bookmarkStart w:id="3" w:name="_Hlk146838830"/>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e</m:t>
            </m:r>
          </m:sub>
        </m:sSub>
      </m:oMath>
      <w:r w:rsidRPr="002C0B06">
        <w:rPr>
          <w:rFonts w:ascii="Times New Roman" w:eastAsia="Times New Roman" w:hAnsi="Times New Roman" w:cs="Times New Roman"/>
          <w:kern w:val="0"/>
          <w:lang w:eastAsia="en-GB"/>
          <w14:ligatures w14:val="none"/>
        </w:rPr>
        <w:t xml:space="preserve"> </w:t>
      </w:r>
      <w:bookmarkEnd w:id="3"/>
      <w:r w:rsidRPr="002C0B06">
        <w:rPr>
          <w:rFonts w:ascii="Times New Roman" w:eastAsia="Times New Roman" w:hAnsi="Times New Roman" w:cs="Times New Roman"/>
          <w:kern w:val="0"/>
          <w:lang w:eastAsia="en-GB"/>
          <w14:ligatures w14:val="none"/>
        </w:rPr>
        <w:t xml:space="preserve">the epitope </w:t>
      </w:r>
      <w:r>
        <w:rPr>
          <w:rFonts w:ascii="Times New Roman" w:eastAsia="Times New Roman" w:hAnsi="Times New Roman" w:cs="Times New Roman"/>
          <w:kern w:val="0"/>
          <w:lang w:eastAsia="en-GB"/>
          <w14:ligatures w14:val="none"/>
        </w:rPr>
        <w:t xml:space="preserve">sequence </w:t>
      </w:r>
      <w:r w:rsidRPr="002C0B06">
        <w:rPr>
          <w:rFonts w:ascii="Times New Roman" w:eastAsia="Times New Roman" w:hAnsi="Times New Roman" w:cs="Times New Roman"/>
          <w:kern w:val="0"/>
          <w:lang w:eastAsia="en-GB"/>
          <w14:ligatures w14:val="none"/>
        </w:rPr>
        <w:t>length</w:t>
      </w:r>
      <w:r>
        <w:rPr>
          <w:rFonts w:ascii="Times New Roman" w:eastAsia="Times New Roman" w:hAnsi="Times New Roman" w:cs="Times New Roman"/>
          <w:kern w:val="0"/>
          <w:lang w:eastAsia="en-GB"/>
          <w14:ligatures w14:val="none"/>
        </w:rPr>
        <w:t xml:space="preserve"> and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e</m:t>
            </m:r>
          </m:sub>
        </m:sSub>
      </m:oMath>
      <w:r w:rsidRPr="002C0B06">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the epitope scores of all retrieved epitopes for the respective protein sequence.</w:t>
      </w:r>
    </w:p>
    <w:p w14:paraId="0EB931C6" w14:textId="77777777" w:rsidR="007334DB" w:rsidRPr="002C0B06" w:rsidRDefault="00000000" w:rsidP="007334DB">
      <w:pPr>
        <w:spacing w:after="0" w:line="480" w:lineRule="auto"/>
        <w:jc w:val="both"/>
        <w:rPr>
          <w:rFonts w:ascii="Times New Roman" w:eastAsia="Times New Roman" w:hAnsi="Times New Roman" w:cs="Times New Roman"/>
          <w:kern w:val="0"/>
          <w:lang w:eastAsia="en-GB"/>
          <w14:ligatures w14:val="none"/>
        </w:rPr>
      </w:pPr>
      <m:oMathPara>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p</m:t>
              </m:r>
            </m:sub>
          </m:sSub>
          <m:r>
            <w:rPr>
              <w:rFonts w:ascii="Cambria Math" w:eastAsia="Times New Roman" w:hAnsi="Cambria Math" w:cs="Times New Roman"/>
              <w:kern w:val="0"/>
              <w:lang w:eastAsia="en-GB"/>
              <w14:ligatures w14:val="none"/>
            </w:rPr>
            <m:t>=</m:t>
          </m:r>
          <m:f>
            <m:fPr>
              <m:ctrlPr>
                <w:rPr>
                  <w:rFonts w:ascii="Cambria Math" w:eastAsia="Times New Roman" w:hAnsi="Cambria Math" w:cs="Times New Roman"/>
                  <w:i/>
                  <w:kern w:val="0"/>
                  <w:lang w:eastAsia="en-GB"/>
                  <w14:ligatures w14:val="none"/>
                </w:rPr>
              </m:ctrlPr>
            </m:fPr>
            <m:num>
              <m:nary>
                <m:naryPr>
                  <m:chr m:val="∑"/>
                  <m:limLoc m:val="undOvr"/>
                  <m:subHide m:val="1"/>
                  <m:supHide m:val="1"/>
                  <m:ctrlPr>
                    <w:rPr>
                      <w:rFonts w:ascii="Cambria Math" w:eastAsia="Times New Roman" w:hAnsi="Cambria Math" w:cs="Times New Roman"/>
                      <w:i/>
                      <w:kern w:val="0"/>
                      <w:lang w:eastAsia="en-GB"/>
                      <w14:ligatures w14:val="none"/>
                    </w:rPr>
                  </m:ctrlPr>
                </m:naryPr>
                <m:sub/>
                <m:sup/>
                <m:e>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e</m:t>
                      </m:r>
                    </m:sub>
                  </m:sSub>
                </m:e>
              </m:nary>
            </m:num>
            <m:den>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p</m:t>
                  </m:r>
                </m:sub>
              </m:sSub>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e</m:t>
                  </m:r>
                </m:sub>
              </m:sSub>
              <m:r>
                <w:rPr>
                  <w:rFonts w:ascii="Cambria Math" w:eastAsia="Times New Roman" w:hAnsi="Cambria Math" w:cs="Times New Roman"/>
                  <w:kern w:val="0"/>
                  <w:lang w:eastAsia="en-GB"/>
                  <w14:ligatures w14:val="none"/>
                </w:rPr>
                <m:t>+1</m:t>
              </m:r>
            </m:den>
          </m:f>
        </m:oMath>
      </m:oMathPara>
    </w:p>
    <w:p w14:paraId="71B730D3" w14:textId="77777777" w:rsidR="007334DB" w:rsidRDefault="007334DB" w:rsidP="007334DB">
      <w:pPr>
        <w:spacing w:after="0" w:line="48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As the </w:t>
      </w:r>
      <w:r w:rsidRPr="002C0B06">
        <w:rPr>
          <w:rFonts w:ascii="Times New Roman" w:eastAsia="Times New Roman" w:hAnsi="Times New Roman" w:cs="Times New Roman"/>
          <w:kern w:val="0"/>
          <w:lang w:eastAsia="en-GB"/>
          <w14:ligatures w14:val="none"/>
        </w:rPr>
        <w:t xml:space="preserve">protein score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p</m:t>
            </m:r>
          </m:sub>
        </m:sSub>
      </m:oMath>
      <w:r>
        <w:rPr>
          <w:rFonts w:ascii="Times New Roman" w:eastAsia="Times New Roman" w:hAnsi="Times New Roman" w:cs="Times New Roman"/>
          <w:kern w:val="0"/>
          <w:lang w:eastAsia="en-GB"/>
          <w14:ligatures w14:val="none"/>
        </w:rPr>
        <w:t xml:space="preserve"> </w:t>
      </w:r>
      <w:r w:rsidRPr="002C0B06">
        <w:rPr>
          <w:rFonts w:ascii="Times New Roman" w:eastAsia="Times New Roman" w:hAnsi="Times New Roman" w:cs="Times New Roman"/>
          <w:kern w:val="0"/>
          <w:lang w:eastAsia="en-GB"/>
          <w14:ligatures w14:val="none"/>
        </w:rPr>
        <w:t xml:space="preserve">does not differentiate between </w:t>
      </w:r>
      <w:r>
        <w:rPr>
          <w:rFonts w:ascii="Times New Roman" w:eastAsia="Times New Roman" w:hAnsi="Times New Roman" w:cs="Times New Roman"/>
          <w:kern w:val="0"/>
          <w:lang w:eastAsia="en-GB"/>
          <w14:ligatures w14:val="none"/>
        </w:rPr>
        <w:t xml:space="preserve">the presence of a </w:t>
      </w:r>
      <w:r w:rsidRPr="002C0B06">
        <w:rPr>
          <w:rFonts w:ascii="Times New Roman" w:eastAsia="Times New Roman" w:hAnsi="Times New Roman" w:cs="Times New Roman"/>
          <w:kern w:val="0"/>
          <w:lang w:eastAsia="en-GB"/>
          <w14:ligatures w14:val="none"/>
        </w:rPr>
        <w:t>few well binding or many weak</w:t>
      </w:r>
      <w:r>
        <w:rPr>
          <w:rFonts w:ascii="Times New Roman" w:eastAsia="Times New Roman" w:hAnsi="Times New Roman" w:cs="Times New Roman"/>
          <w:kern w:val="0"/>
          <w:lang w:eastAsia="en-GB"/>
          <w14:ligatures w14:val="none"/>
        </w:rPr>
        <w:t>ly</w:t>
      </w:r>
      <w:r w:rsidRPr="002C0B06">
        <w:rPr>
          <w:rFonts w:ascii="Times New Roman" w:eastAsia="Times New Roman" w:hAnsi="Times New Roman" w:cs="Times New Roman"/>
          <w:kern w:val="0"/>
          <w:lang w:eastAsia="en-GB"/>
          <w14:ligatures w14:val="none"/>
        </w:rPr>
        <w:t xml:space="preserve"> binding epitopes</w:t>
      </w:r>
      <w:r>
        <w:rPr>
          <w:rFonts w:ascii="Times New Roman" w:eastAsia="Times New Roman" w:hAnsi="Times New Roman" w:cs="Times New Roman"/>
          <w:kern w:val="0"/>
          <w:lang w:eastAsia="en-GB"/>
          <w14:ligatures w14:val="none"/>
        </w:rPr>
        <w:t xml:space="preserve"> in a protein the epitope density is calculated as well (Formula 3). The </w:t>
      </w:r>
      <w:r w:rsidRPr="002C0B06">
        <w:rPr>
          <w:rFonts w:ascii="Times New Roman" w:eastAsia="Times New Roman" w:hAnsi="Times New Roman" w:cs="Times New Roman"/>
          <w:kern w:val="0"/>
          <w:lang w:eastAsia="en-GB"/>
          <w14:ligatures w14:val="none"/>
        </w:rPr>
        <w:t xml:space="preserve">epitope density </w:t>
      </w:r>
      <m:oMath>
        <m:r>
          <w:rPr>
            <w:rFonts w:ascii="Cambria Math" w:eastAsia="Times New Roman" w:hAnsi="Cambria Math" w:cs="Times New Roman"/>
            <w:kern w:val="0"/>
            <w:lang w:eastAsia="en-GB"/>
            <w14:ligatures w14:val="none"/>
          </w:rPr>
          <m:t>d</m:t>
        </m:r>
      </m:oMath>
      <w:r>
        <w:rPr>
          <w:rFonts w:ascii="Times New Roman" w:eastAsia="Times New Roman" w:hAnsi="Times New Roman" w:cs="Times New Roman"/>
          <w:kern w:val="0"/>
          <w:lang w:eastAsia="en-GB"/>
          <w14:ligatures w14:val="none"/>
        </w:rPr>
        <w:t xml:space="preserve"> of a protein defines the </w:t>
      </w:r>
      <w:r w:rsidRPr="002C0B06">
        <w:rPr>
          <w:rFonts w:ascii="Times New Roman" w:eastAsia="Times New Roman" w:hAnsi="Times New Roman" w:cs="Times New Roman"/>
          <w:kern w:val="0"/>
          <w:lang w:eastAsia="en-GB"/>
          <w14:ligatures w14:val="none"/>
        </w:rPr>
        <w:t xml:space="preserve">ratio of </w:t>
      </w:r>
      <w:r>
        <w:rPr>
          <w:rFonts w:ascii="Times New Roman" w:eastAsia="Times New Roman" w:hAnsi="Times New Roman" w:cs="Times New Roman"/>
          <w:kern w:val="0"/>
          <w:lang w:eastAsia="en-GB"/>
          <w14:ligatures w14:val="none"/>
        </w:rPr>
        <w:t xml:space="preserve">the number of </w:t>
      </w:r>
      <w:r w:rsidRPr="002C0B06">
        <w:rPr>
          <w:rFonts w:ascii="Times New Roman" w:eastAsia="Times New Roman" w:hAnsi="Times New Roman" w:cs="Times New Roman"/>
          <w:kern w:val="0"/>
          <w:lang w:eastAsia="en-GB"/>
          <w14:ligatures w14:val="none"/>
        </w:rPr>
        <w:t xml:space="preserve">predicted epitopes to the </w:t>
      </w:r>
      <w:r>
        <w:rPr>
          <w:rFonts w:ascii="Times New Roman" w:eastAsia="Times New Roman" w:hAnsi="Times New Roman" w:cs="Times New Roman"/>
          <w:kern w:val="0"/>
          <w:lang w:eastAsia="en-GB"/>
          <w14:ligatures w14:val="none"/>
        </w:rPr>
        <w:t xml:space="preserve">total </w:t>
      </w:r>
      <w:r w:rsidRPr="002C0B06">
        <w:rPr>
          <w:rFonts w:ascii="Times New Roman" w:eastAsia="Times New Roman" w:hAnsi="Times New Roman" w:cs="Times New Roman"/>
          <w:kern w:val="0"/>
          <w:lang w:eastAsia="en-GB"/>
          <w14:ligatures w14:val="none"/>
        </w:rPr>
        <w:t xml:space="preserve">number of possible </w:t>
      </w:r>
      <w:r>
        <w:rPr>
          <w:rFonts w:ascii="Times New Roman" w:eastAsia="Times New Roman" w:hAnsi="Times New Roman" w:cs="Times New Roman"/>
          <w:kern w:val="0"/>
          <w:lang w:eastAsia="en-GB"/>
          <w14:ligatures w14:val="none"/>
        </w:rPr>
        <w:t xml:space="preserve">oligopeptides </w:t>
      </w:r>
      <w:r w:rsidRPr="002C0B06">
        <w:rPr>
          <w:rFonts w:ascii="Times New Roman" w:eastAsia="Times New Roman" w:hAnsi="Times New Roman" w:cs="Times New Roman"/>
          <w:kern w:val="0"/>
          <w:lang w:eastAsia="en-GB"/>
          <w14:ligatures w14:val="none"/>
        </w:rPr>
        <w:t xml:space="preserve">of the </w:t>
      </w:r>
      <w:r>
        <w:rPr>
          <w:rFonts w:ascii="Times New Roman" w:eastAsia="Times New Roman" w:hAnsi="Times New Roman" w:cs="Times New Roman"/>
          <w:kern w:val="0"/>
          <w:lang w:eastAsia="en-GB"/>
          <w14:ligatures w14:val="none"/>
        </w:rPr>
        <w:t>same</w:t>
      </w:r>
      <w:r w:rsidRPr="002C0B06">
        <w:rPr>
          <w:rFonts w:ascii="Times New Roman" w:eastAsia="Times New Roman" w:hAnsi="Times New Roman" w:cs="Times New Roman"/>
          <w:kern w:val="0"/>
          <w:lang w:eastAsia="en-GB"/>
          <w14:ligatures w14:val="none"/>
        </w:rPr>
        <w:t xml:space="preserve"> length</w:t>
      </w:r>
      <w:r>
        <w:rPr>
          <w:rFonts w:ascii="Times New Roman" w:eastAsia="Times New Roman" w:hAnsi="Times New Roman" w:cs="Times New Roman"/>
          <w:kern w:val="0"/>
          <w:lang w:eastAsia="en-GB"/>
          <w14:ligatures w14:val="none"/>
        </w:rPr>
        <w:t xml:space="preserve"> in this protein.</w:t>
      </w:r>
    </w:p>
    <w:p w14:paraId="1BD90754" w14:textId="77777777" w:rsidR="007334DB" w:rsidRDefault="007334DB" w:rsidP="007334DB">
      <w:pPr>
        <w:spacing w:after="0" w:line="480" w:lineRule="auto"/>
        <w:jc w:val="both"/>
        <w:rPr>
          <w:rFonts w:ascii="Times New Roman" w:eastAsia="Times New Roman" w:hAnsi="Times New Roman" w:cs="Times New Roman"/>
          <w:kern w:val="0"/>
          <w:lang w:eastAsia="en-GB"/>
          <w14:ligatures w14:val="none"/>
        </w:rPr>
      </w:pPr>
    </w:p>
    <w:p w14:paraId="6FFAD656" w14:textId="77777777" w:rsidR="007334DB" w:rsidRPr="002C0B06" w:rsidRDefault="007334DB" w:rsidP="007334DB">
      <w:pPr>
        <w:spacing w:after="0" w:line="48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Formula 3: Epitope density score.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s</m:t>
            </m:r>
          </m:sub>
        </m:sSub>
      </m:oMath>
      <w:r w:rsidRPr="002C0B06">
        <w:rPr>
          <w:rFonts w:ascii="Times New Roman" w:eastAsia="Times New Roman" w:hAnsi="Times New Roman" w:cs="Times New Roman"/>
          <w:kern w:val="0"/>
          <w:lang w:eastAsia="en-GB"/>
          <w14:ligatures w14:val="none"/>
        </w:rPr>
        <w:t xml:space="preserve"> is the</w:t>
      </w:r>
      <w:r>
        <w:rPr>
          <w:rFonts w:ascii="Times New Roman" w:eastAsia="Times New Roman" w:hAnsi="Times New Roman" w:cs="Times New Roman"/>
          <w:kern w:val="0"/>
          <w:lang w:eastAsia="en-GB"/>
          <w14:ligatures w14:val="none"/>
        </w:rPr>
        <w:t xml:space="preserve"> protein</w:t>
      </w:r>
      <w:r w:rsidRPr="002C0B06">
        <w:rPr>
          <w:rFonts w:ascii="Times New Roman" w:eastAsia="Times New Roman" w:hAnsi="Times New Roman" w:cs="Times New Roman"/>
          <w:kern w:val="0"/>
          <w:lang w:eastAsia="en-GB"/>
          <w14:ligatures w14:val="none"/>
        </w:rPr>
        <w:t xml:space="preserve"> sequence length and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e</m:t>
            </m:r>
          </m:sub>
        </m:sSub>
      </m:oMath>
      <w:r w:rsidRPr="002C0B06">
        <w:rPr>
          <w:rFonts w:ascii="Times New Roman" w:eastAsia="Times New Roman" w:hAnsi="Times New Roman" w:cs="Times New Roman"/>
          <w:kern w:val="0"/>
          <w:lang w:eastAsia="en-GB"/>
          <w14:ligatures w14:val="none"/>
        </w:rPr>
        <w:t xml:space="preserve"> the epitope </w:t>
      </w:r>
      <w:r>
        <w:rPr>
          <w:rFonts w:ascii="Times New Roman" w:eastAsia="Times New Roman" w:hAnsi="Times New Roman" w:cs="Times New Roman"/>
          <w:kern w:val="0"/>
          <w:lang w:eastAsia="en-GB"/>
          <w14:ligatures w14:val="none"/>
        </w:rPr>
        <w:t xml:space="preserve">sequence </w:t>
      </w:r>
      <w:r w:rsidRPr="002C0B06">
        <w:rPr>
          <w:rFonts w:ascii="Times New Roman" w:eastAsia="Times New Roman" w:hAnsi="Times New Roman" w:cs="Times New Roman"/>
          <w:kern w:val="0"/>
          <w:lang w:eastAsia="en-GB"/>
          <w14:ligatures w14:val="none"/>
        </w:rPr>
        <w:t>length</w:t>
      </w:r>
      <w:r>
        <w:rPr>
          <w:rFonts w:ascii="Times New Roman" w:eastAsia="Times New Roman" w:hAnsi="Times New Roman" w:cs="Times New Roman"/>
          <w:kern w:val="0"/>
          <w:lang w:eastAsia="en-GB"/>
          <w14:ligatures w14:val="none"/>
        </w:rPr>
        <w:t xml:space="preserve"> and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e</m:t>
            </m:r>
          </m:sub>
        </m:sSub>
      </m:oMath>
      <w:r w:rsidRPr="002C0B06">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the epitope scores for all MHC class I epitopes retrieved for the respective protein. Here, the </w:t>
      </w:r>
      <w:r>
        <w:rPr>
          <w:rFonts w:ascii="Times New Roman" w:eastAsia="Times New Roman" w:hAnsi="Times New Roman" w:cs="Times New Roman"/>
          <w:kern w:val="0"/>
          <w:lang w:eastAsia="en-GB"/>
          <w14:ligatures w14:val="none"/>
        </w:rPr>
        <w:lastRenderedPageBreak/>
        <w:t>score itself is not essential but the number of retrieved epitopes so that in combination with the protein density score (Formula 2) a holistic evaluation is possible.</w:t>
      </w:r>
    </w:p>
    <w:p w14:paraId="04FDA39F" w14:textId="77777777" w:rsidR="007334DB" w:rsidRPr="008431E5" w:rsidRDefault="007334DB" w:rsidP="007334DB">
      <w:pPr>
        <w:spacing w:after="0" w:line="480" w:lineRule="auto"/>
        <w:jc w:val="both"/>
        <w:rPr>
          <w:rFonts w:ascii="Times New Roman" w:eastAsia="Times New Roman" w:hAnsi="Times New Roman" w:cs="Times New Roman"/>
          <w:kern w:val="0"/>
          <w:lang w:eastAsia="en-GB"/>
          <w14:ligatures w14:val="none"/>
        </w:rPr>
      </w:pPr>
      <m:oMathPara>
        <m:oMath>
          <m:r>
            <w:rPr>
              <w:rFonts w:ascii="Cambria Math" w:eastAsia="Times New Roman" w:hAnsi="Cambria Math" w:cs="Times New Roman"/>
              <w:kern w:val="0"/>
              <w:lang w:eastAsia="en-GB"/>
              <w14:ligatures w14:val="none"/>
            </w:rPr>
            <m:t xml:space="preserve">d= </m:t>
          </m:r>
          <m:f>
            <m:fPr>
              <m:ctrlPr>
                <w:rPr>
                  <w:rFonts w:ascii="Cambria Math" w:eastAsia="Times New Roman" w:hAnsi="Cambria Math" w:cs="Times New Roman"/>
                  <w:i/>
                  <w:kern w:val="0"/>
                  <w:lang w:eastAsia="en-GB"/>
                  <w14:ligatures w14:val="none"/>
                </w:rPr>
              </m:ctrlPr>
            </m:fPr>
            <m:num>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s</m:t>
                  </m:r>
                </m:e>
                <m:sub>
                  <m:r>
                    <w:rPr>
                      <w:rFonts w:ascii="Cambria Math" w:eastAsia="Times New Roman" w:hAnsi="Cambria Math" w:cs="Times New Roman"/>
                      <w:kern w:val="0"/>
                      <w:lang w:eastAsia="en-GB"/>
                      <w14:ligatures w14:val="none"/>
                    </w:rPr>
                    <m:t>e</m:t>
                  </m:r>
                </m:sub>
              </m:sSub>
              <m:r>
                <w:rPr>
                  <w:rFonts w:ascii="Cambria Math" w:eastAsia="Times New Roman" w:hAnsi="Cambria Math" w:cs="Times New Roman"/>
                  <w:kern w:val="0"/>
                  <w:lang w:eastAsia="en-GB"/>
                  <w14:ligatures w14:val="none"/>
                </w:rPr>
                <m:t>&lt;threshold)</m:t>
              </m:r>
            </m:num>
            <m:den>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s</m:t>
                  </m:r>
                </m:sub>
              </m:sSub>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l</m:t>
                  </m:r>
                </m:e>
                <m:sub>
                  <m:r>
                    <w:rPr>
                      <w:rFonts w:ascii="Cambria Math" w:eastAsia="Times New Roman" w:hAnsi="Cambria Math" w:cs="Times New Roman"/>
                      <w:kern w:val="0"/>
                      <w:lang w:eastAsia="en-GB"/>
                      <w14:ligatures w14:val="none"/>
                    </w:rPr>
                    <m:t>e</m:t>
                  </m:r>
                </m:sub>
              </m:sSub>
              <m:r>
                <w:rPr>
                  <w:rFonts w:ascii="Cambria Math" w:eastAsia="Times New Roman" w:hAnsi="Cambria Math" w:cs="Times New Roman"/>
                  <w:kern w:val="0"/>
                  <w:lang w:eastAsia="en-GB"/>
                  <w14:ligatures w14:val="none"/>
                </w:rPr>
                <m:t>+1</m:t>
              </m:r>
            </m:den>
          </m:f>
        </m:oMath>
      </m:oMathPara>
    </w:p>
    <w:p w14:paraId="117AC057" w14:textId="77777777" w:rsidR="007334DB" w:rsidRDefault="007334DB" w:rsidP="007334DB">
      <w:pPr>
        <w:spacing w:after="0" w:line="480" w:lineRule="auto"/>
        <w:jc w:val="both"/>
        <w:rPr>
          <w:rFonts w:ascii="Times New Roman" w:eastAsia="Times New Roman" w:hAnsi="Times New Roman" w:cs="Times New Roman"/>
          <w:kern w:val="0"/>
          <w:lang w:eastAsia="en-GB"/>
          <w14:ligatures w14:val="none"/>
        </w:rPr>
      </w:pPr>
    </w:p>
    <w:p w14:paraId="2D317836" w14:textId="77777777" w:rsidR="007334DB" w:rsidRPr="007334DB" w:rsidRDefault="007334DB" w:rsidP="007334DB">
      <w:pPr>
        <w:rPr>
          <w:rFonts w:ascii="Times New Roman" w:hAnsi="Times New Roman" w:cs="Times New Roman"/>
          <w:b/>
          <w:bCs/>
          <w:sz w:val="28"/>
          <w:szCs w:val="28"/>
          <w:lang w:eastAsia="en-GB"/>
        </w:rPr>
      </w:pPr>
      <w:r w:rsidRPr="007334DB">
        <w:rPr>
          <w:rFonts w:ascii="Times New Roman" w:hAnsi="Times New Roman" w:cs="Times New Roman"/>
          <w:b/>
          <w:bCs/>
          <w:sz w:val="24"/>
          <w:szCs w:val="24"/>
        </w:rPr>
        <w:t xml:space="preserve">DiscovEpi </w:t>
      </w:r>
      <w:r w:rsidRPr="007334DB">
        <w:rPr>
          <w:rFonts w:ascii="Times New Roman" w:hAnsi="Times New Roman" w:cs="Times New Roman"/>
          <w:b/>
          <w:bCs/>
          <w:sz w:val="24"/>
          <w:szCs w:val="24"/>
          <w:lang w:eastAsia="en-GB"/>
        </w:rPr>
        <w:t>visualization</w:t>
      </w:r>
    </w:p>
    <w:p w14:paraId="58F6294F" w14:textId="1C4FDA4D" w:rsidR="00B47249" w:rsidRPr="007334DB" w:rsidRDefault="007334DB" w:rsidP="007334DB">
      <w:pPr>
        <w:spacing w:line="48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epitope map is created using a heatmap with amino acid positions on the x-axis and the proteins on the y-axis. Each line of the heatmap describes the amino acid sequence of one protein. By default, the length of the x-axis matches the length of the longest protein in the set. However, this value can be set individually as DiscovEpi takes the maximum length as input selected on the third GUI tab (Figure 1C). The length of shorter proteins is illustrated as light grey background which represents protein but no epitope whereas white background represents no protein so automatically no epitopes. Numerically, the underlaying matrix contains the value 0.5 at each protein position and 0.0 when there is no protein. For each epitope of each protein the DiscovEpi scores are added to the default 0.5 in the respective line and amino acid sequence position (row). If there are overlapping epitopes the scores are added up. Visually, the intensity of the grey epitope markings depends on the calculated scores i.e., the darker the epitope marking, the higher the score. A high score here can reflect few very probable epitopes or many of less probability. Limiting the x-axis length increases resolution of shorter proteins since the shorter sequences are visualized using more horizontal space. Vertically, the resolution of the epitope map can be enhanced by setting a maximum number of proteins to be visualized on the map. This value can also be set on the third GUI tab (Figure 1C). Especially bacterial protein sets can extend the resolution since the vertical height of the figure is fixed. The proteins shown on the map are ordered according to the DiscovEpi protein score so that even if the number is limited, the map still shows the most promising proteins. The resulting map is saved as PNG-file named “ORGANISM_LOCATION_heatmap.png” to the location specified on GUI tab one (Figure 1A).</w:t>
      </w:r>
    </w:p>
    <w:sectPr w:rsidR="00B47249" w:rsidRPr="007334DB" w:rsidSect="005C26B3">
      <w:footerReference w:type="default" r:id="rId10"/>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dric Mahncke" w:date="2023-10-30T20:38:00Z" w:initials="CM">
    <w:p w14:paraId="1FCBB7D5" w14:textId="77777777" w:rsidR="007334DB" w:rsidRDefault="007334DB" w:rsidP="007334DB">
      <w:pPr>
        <w:pStyle w:val="Kommentartext"/>
      </w:pPr>
      <w:r>
        <w:rPr>
          <w:rStyle w:val="Kommentarzeichen"/>
        </w:rPr>
        <w:annotationRef/>
      </w:r>
      <w:r>
        <w:t>Tja darüber bin ich schon häufiger gestolpert. Below klingt numerisch geringer, allerdings ist in NetMHCpan ein geringerer Score besser...daher bin ich beim worse geblieben.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BB7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98467C" w16cex:dateUtc="2023-10-3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BB7D5" w16cid:durableId="5C9846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93422" w14:textId="77777777" w:rsidR="003E3FD2" w:rsidRDefault="003E3FD2">
      <w:pPr>
        <w:spacing w:after="0" w:line="240" w:lineRule="auto"/>
      </w:pPr>
      <w:r>
        <w:separator/>
      </w:r>
    </w:p>
  </w:endnote>
  <w:endnote w:type="continuationSeparator" w:id="0">
    <w:p w14:paraId="3703DA15" w14:textId="77777777" w:rsidR="003E3FD2" w:rsidRDefault="003E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25300"/>
      <w:docPartObj>
        <w:docPartGallery w:val="Page Numbers (Bottom of Page)"/>
        <w:docPartUnique/>
      </w:docPartObj>
    </w:sdtPr>
    <w:sdtContent>
      <w:p w14:paraId="655830DB" w14:textId="77777777" w:rsidR="007334DB" w:rsidRDefault="007334DB">
        <w:pPr>
          <w:pStyle w:val="Fuzeile"/>
          <w:jc w:val="right"/>
        </w:pPr>
        <w:r>
          <w:fldChar w:fldCharType="begin"/>
        </w:r>
        <w:r>
          <w:instrText>PAGE   \* MERGEFORMAT</w:instrText>
        </w:r>
        <w:r>
          <w:fldChar w:fldCharType="separate"/>
        </w:r>
        <w:r w:rsidRPr="004D013D">
          <w:rPr>
            <w:noProof/>
            <w:lang w:val="de-DE"/>
          </w:rPr>
          <w:t>4</w:t>
        </w:r>
        <w:r>
          <w:fldChar w:fldCharType="end"/>
        </w:r>
      </w:p>
    </w:sdtContent>
  </w:sdt>
  <w:p w14:paraId="03573088" w14:textId="77777777" w:rsidR="007334DB" w:rsidRDefault="007334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4823F" w14:textId="77777777" w:rsidR="003E3FD2" w:rsidRDefault="003E3FD2">
      <w:pPr>
        <w:spacing w:after="0" w:line="240" w:lineRule="auto"/>
      </w:pPr>
      <w:r>
        <w:separator/>
      </w:r>
    </w:p>
  </w:footnote>
  <w:footnote w:type="continuationSeparator" w:id="0">
    <w:p w14:paraId="437D81E5" w14:textId="77777777" w:rsidR="003E3FD2" w:rsidRDefault="003E3FD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dric Mahncke">
    <w15:presenceInfo w15:providerId="Windows Live" w15:userId="5189ba93f7f8c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DB"/>
    <w:rsid w:val="001C24EF"/>
    <w:rsid w:val="003E3FD2"/>
    <w:rsid w:val="003F2CEC"/>
    <w:rsid w:val="00591787"/>
    <w:rsid w:val="006B75C0"/>
    <w:rsid w:val="006D3BC8"/>
    <w:rsid w:val="00722A39"/>
    <w:rsid w:val="007334DB"/>
    <w:rsid w:val="00864DD2"/>
    <w:rsid w:val="008C05D6"/>
    <w:rsid w:val="009358D7"/>
    <w:rsid w:val="009E0862"/>
    <w:rsid w:val="00A52CBA"/>
    <w:rsid w:val="00A534F2"/>
    <w:rsid w:val="00B47249"/>
    <w:rsid w:val="00CF7795"/>
    <w:rsid w:val="00E95863"/>
    <w:rsid w:val="00E966D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D852"/>
  <w15:docId w15:val="{7E511E0A-E473-41B4-B08A-BECEC060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DB"/>
  </w:style>
  <w:style w:type="paragraph" w:styleId="berschrift1">
    <w:name w:val="heading 1"/>
    <w:basedOn w:val="Standard"/>
    <w:next w:val="Standard"/>
    <w:link w:val="berschrift1Zchn"/>
    <w:uiPriority w:val="9"/>
    <w:qFormat/>
    <w:rsid w:val="00733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3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34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334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334DB"/>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7334DB"/>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Kommentarzeichen">
    <w:name w:val="annotation reference"/>
    <w:basedOn w:val="Absatz-Standardschriftart"/>
    <w:uiPriority w:val="99"/>
    <w:semiHidden/>
    <w:unhideWhenUsed/>
    <w:rsid w:val="007334DB"/>
    <w:rPr>
      <w:sz w:val="16"/>
      <w:szCs w:val="16"/>
    </w:rPr>
  </w:style>
  <w:style w:type="paragraph" w:styleId="Kommentartext">
    <w:name w:val="annotation text"/>
    <w:basedOn w:val="Standard"/>
    <w:link w:val="KommentartextZchn"/>
    <w:uiPriority w:val="99"/>
    <w:unhideWhenUsed/>
    <w:rsid w:val="007334DB"/>
    <w:pPr>
      <w:spacing w:line="240" w:lineRule="auto"/>
    </w:pPr>
    <w:rPr>
      <w:sz w:val="20"/>
      <w:szCs w:val="20"/>
    </w:rPr>
  </w:style>
  <w:style w:type="character" w:customStyle="1" w:styleId="KommentartextZchn">
    <w:name w:val="Kommentartext Zchn"/>
    <w:basedOn w:val="Absatz-Standardschriftart"/>
    <w:link w:val="Kommentartext"/>
    <w:uiPriority w:val="99"/>
    <w:rsid w:val="007334DB"/>
    <w:rPr>
      <w:sz w:val="20"/>
      <w:szCs w:val="20"/>
    </w:rPr>
  </w:style>
  <w:style w:type="paragraph" w:styleId="Fuzeile">
    <w:name w:val="footer"/>
    <w:basedOn w:val="Standard"/>
    <w:link w:val="FuzeileZchn"/>
    <w:uiPriority w:val="99"/>
    <w:unhideWhenUsed/>
    <w:rsid w:val="007334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34DB"/>
  </w:style>
  <w:style w:type="character" w:styleId="Zeilennummer">
    <w:name w:val="line number"/>
    <w:basedOn w:val="Absatz-Standardschriftart"/>
    <w:uiPriority w:val="99"/>
    <w:semiHidden/>
    <w:unhideWhenUsed/>
    <w:rsid w:val="007334DB"/>
  </w:style>
  <w:style w:type="character" w:customStyle="1" w:styleId="berschrift1Zchn">
    <w:name w:val="Überschrift 1 Zchn"/>
    <w:basedOn w:val="Absatz-Standardschriftart"/>
    <w:link w:val="berschrift1"/>
    <w:uiPriority w:val="9"/>
    <w:rsid w:val="007334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88170303524EB08E810C5DD5072794"/>
        <w:category>
          <w:name w:val="Allgemein"/>
          <w:gallery w:val="placeholder"/>
        </w:category>
        <w:types>
          <w:type w:val="bbPlcHdr"/>
        </w:types>
        <w:behaviors>
          <w:behavior w:val="content"/>
        </w:behaviors>
        <w:guid w:val="{1C704526-D080-4E32-928D-1F3DF75ABC5E}"/>
      </w:docPartPr>
      <w:docPartBody>
        <w:p w:rsidR="00F73EE5" w:rsidRDefault="00F73EE5" w:rsidP="00F73EE5">
          <w:pPr>
            <w:pStyle w:val="E888170303524EB08E810C5DD5072794"/>
          </w:pPr>
          <w:r w:rsidRPr="002F121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E5"/>
    <w:rsid w:val="00050BEC"/>
    <w:rsid w:val="00A003F9"/>
    <w:rsid w:val="00F73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73EE5"/>
    <w:rPr>
      <w:color w:val="808080"/>
    </w:rPr>
  </w:style>
  <w:style w:type="paragraph" w:customStyle="1" w:styleId="E888170303524EB08E810C5DD5072794">
    <w:name w:val="E888170303524EB08E810C5DD5072794"/>
    <w:rsid w:val="00F73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9927</Words>
  <Characters>56588</Characters>
  <Application>Microsoft Office Word</Application>
  <DocSecurity>0</DocSecurity>
  <Lines>471</Lines>
  <Paragraphs>132</Paragraphs>
  <ScaleCrop>false</ScaleCrop>
  <Company/>
  <LinksUpToDate>false</LinksUpToDate>
  <CharactersWithSpaces>66383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Mahncke</dc:creator>
  <cp:keywords/>
  <dc:description/>
  <cp:lastModifiedBy>Cedric Mahncke</cp:lastModifiedBy>
  <cp:revision>12</cp:revision>
  <dcterms:created xsi:type="dcterms:W3CDTF">2023-11-20T12:28:00Z</dcterms:created>
  <dcterms:modified xsi:type="dcterms:W3CDTF">2023-11-20T15:59:00Z</dcterms:modified>
</cp:coreProperties>
</file>